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E4A60" w14:textId="397107E9" w:rsidR="00BF13F6" w:rsidRPr="00DE3169" w:rsidRDefault="00256299" w:rsidP="00DD0864">
      <w:pPr>
        <w:jc w:val="center"/>
        <w:rPr>
          <w:rFonts w:ascii="Calibri" w:hAnsi="Calibri"/>
          <w:b/>
          <w:sz w:val="22"/>
          <w:szCs w:val="22"/>
        </w:rPr>
      </w:pPr>
      <w:r>
        <w:rPr>
          <w:rFonts w:ascii="Calibri" w:hAnsi="Calibri"/>
          <w:b/>
          <w:sz w:val="28"/>
          <w:szCs w:val="28"/>
        </w:rPr>
        <w:t>Tamoxifen-Paroxetine</w:t>
      </w:r>
    </w:p>
    <w:p w14:paraId="26D804CE" w14:textId="77777777" w:rsidR="00DE3169" w:rsidRDefault="00DE3169" w:rsidP="00DE3169">
      <w:pPr>
        <w:spacing w:line="220" w:lineRule="exact"/>
        <w:rPr>
          <w:rFonts w:ascii="Calibri" w:hAnsi="Calibri"/>
          <w:sz w:val="22"/>
          <w:szCs w:val="22"/>
        </w:rPr>
      </w:pPr>
    </w:p>
    <w:p w14:paraId="77F2E493" w14:textId="3CBD0EA1" w:rsidR="00BE6DD8" w:rsidRDefault="001E5452">
      <w:pPr>
        <w:rPr>
          <w:rFonts w:ascii="Calibri" w:hAnsi="Calibri"/>
          <w:sz w:val="22"/>
          <w:szCs w:val="22"/>
        </w:rPr>
      </w:pPr>
      <w:r w:rsidRPr="00886866">
        <w:rPr>
          <w:rFonts w:ascii="Arial" w:hAnsi="Arial"/>
          <w:sz w:val="22"/>
          <w:szCs w:val="18"/>
          <w:lang w:bidi="x-none"/>
        </w:rPr>
        <w:t xml:space="preserve">Tamoxifen is a prodrug that is metabolized in the liver by the </w:t>
      </w:r>
      <w:r>
        <w:rPr>
          <w:rFonts w:ascii="Arial" w:hAnsi="Arial"/>
          <w:sz w:val="22"/>
          <w:szCs w:val="18"/>
          <w:lang w:bidi="x-none"/>
        </w:rPr>
        <w:t>cytochrome P-450 (</w:t>
      </w:r>
      <w:r w:rsidRPr="00886866">
        <w:rPr>
          <w:rFonts w:ascii="Arial" w:hAnsi="Arial"/>
          <w:sz w:val="22"/>
          <w:szCs w:val="18"/>
          <w:lang w:bidi="x-none"/>
        </w:rPr>
        <w:t>CYP</w:t>
      </w:r>
      <w:r>
        <w:rPr>
          <w:rFonts w:ascii="Arial" w:hAnsi="Arial"/>
          <w:sz w:val="22"/>
          <w:szCs w:val="18"/>
          <w:lang w:bidi="x-none"/>
        </w:rPr>
        <w:t>)</w:t>
      </w:r>
      <w:r w:rsidRPr="00886866">
        <w:rPr>
          <w:rFonts w:ascii="Arial" w:hAnsi="Arial"/>
          <w:sz w:val="22"/>
          <w:szCs w:val="18"/>
          <w:lang w:bidi="x-none"/>
        </w:rPr>
        <w:t xml:space="preserve"> system to a primary active metabolite 4-hydroxy-N-desmethyltamoxifen, which is termed endoxifen. </w:t>
      </w:r>
      <w:r w:rsidRPr="00886866">
        <w:rPr>
          <w:rFonts w:ascii="Arial" w:hAnsi="Arial" w:cs="Arial"/>
          <w:iCs/>
          <w:sz w:val="22"/>
          <w:szCs w:val="22"/>
        </w:rPr>
        <w:t xml:space="preserve">Polymorphisms in the CYP2D6 gene lead to variations in the </w:t>
      </w:r>
      <w:r w:rsidR="00953090">
        <w:rPr>
          <w:rFonts w:ascii="Arial" w:hAnsi="Arial" w:cs="Arial"/>
          <w:iCs/>
          <w:sz w:val="22"/>
          <w:szCs w:val="22"/>
        </w:rPr>
        <w:t xml:space="preserve">circulating </w:t>
      </w:r>
      <w:r w:rsidRPr="00886866">
        <w:rPr>
          <w:rFonts w:ascii="Arial" w:hAnsi="Arial" w:cs="Arial"/>
          <w:iCs/>
          <w:sz w:val="22"/>
          <w:szCs w:val="22"/>
        </w:rPr>
        <w:t>concentration</w:t>
      </w:r>
      <w:r w:rsidR="00953090">
        <w:rPr>
          <w:rFonts w:ascii="Arial" w:hAnsi="Arial" w:cs="Arial"/>
          <w:iCs/>
          <w:sz w:val="22"/>
          <w:szCs w:val="22"/>
        </w:rPr>
        <w:t>s</w:t>
      </w:r>
      <w:r w:rsidRPr="00886866">
        <w:rPr>
          <w:rFonts w:ascii="Arial" w:hAnsi="Arial" w:cs="Arial"/>
          <w:iCs/>
          <w:sz w:val="22"/>
          <w:szCs w:val="22"/>
        </w:rPr>
        <w:t xml:space="preserve"> of endoxifen. </w:t>
      </w:r>
      <w:r w:rsidRPr="00EA131D">
        <w:rPr>
          <w:rFonts w:ascii="Arial" w:hAnsi="Arial"/>
          <w:sz w:val="22"/>
          <w:szCs w:val="18"/>
          <w:lang w:bidi="x-none"/>
        </w:rPr>
        <w:t>More than 80 different major alleles of the CYP2D6 gene have been identified</w:t>
      </w:r>
      <w:r w:rsidRPr="00886866">
        <w:rPr>
          <w:rFonts w:ascii="Arial" w:hAnsi="Arial"/>
          <w:sz w:val="22"/>
          <w:szCs w:val="18"/>
          <w:lang w:bidi="x-none"/>
        </w:rPr>
        <w:t>, many of which confer diminished or absent CYP2D6 activity</w:t>
      </w:r>
      <w:r w:rsidR="00E776CC">
        <w:rPr>
          <w:rFonts w:ascii="Arial" w:hAnsi="Arial"/>
          <w:sz w:val="22"/>
          <w:szCs w:val="18"/>
          <w:lang w:bidi="x-none"/>
        </w:rPr>
        <w:t xml:space="preserve">. </w:t>
      </w:r>
      <w:r w:rsidRPr="00886866">
        <w:rPr>
          <w:rFonts w:ascii="Arial" w:hAnsi="Arial"/>
          <w:sz w:val="22"/>
          <w:szCs w:val="20"/>
        </w:rPr>
        <w:t xml:space="preserve">Most individuals have 2 alleles, so the combined activity level of the alleles determines the metabolic rate of CYP2D6. </w:t>
      </w:r>
      <w:r w:rsidRPr="00886866">
        <w:rPr>
          <w:rStyle w:val="A6"/>
          <w:rFonts w:ascii="Arial" w:hAnsi="Arial"/>
          <w:sz w:val="22"/>
        </w:rPr>
        <w:t>P</w:t>
      </w:r>
      <w:r w:rsidRPr="00886866">
        <w:rPr>
          <w:rFonts w:ascii="Arial" w:hAnsi="Arial"/>
          <w:sz w:val="22"/>
          <w:szCs w:val="20"/>
          <w:lang w:bidi="x-none"/>
        </w:rPr>
        <w:t xml:space="preserve">henotypic subpopulations are categorized as persons with poor (PM), intermediate (IM), extensive (EM), or ultrarapid (UR) </w:t>
      </w:r>
      <w:r w:rsidRPr="00EA131D">
        <w:rPr>
          <w:rFonts w:ascii="Arial" w:hAnsi="Arial"/>
          <w:sz w:val="22"/>
          <w:szCs w:val="20"/>
          <w:lang w:bidi="x-none"/>
        </w:rPr>
        <w:t xml:space="preserve">ability to metabolize drugs by CYP2D6. </w:t>
      </w:r>
      <w:r w:rsidRPr="00EA131D">
        <w:rPr>
          <w:rFonts w:ascii="Arial" w:hAnsi="Arial"/>
          <w:sz w:val="22"/>
          <w:szCs w:val="20"/>
        </w:rPr>
        <w:t>Poor metabolizers have 2 nonfunctional alleles. Intermediate metabolizers have 2 alleles with decreased function or 1 allele with decreased function and 1 nonfunctional allele. Extensive metabolizers, have standard or usual CYP2D6 metabolism</w:t>
      </w:r>
      <w:r w:rsidR="00E776CC">
        <w:rPr>
          <w:rFonts w:ascii="Arial" w:hAnsi="Arial"/>
          <w:sz w:val="22"/>
          <w:szCs w:val="20"/>
        </w:rPr>
        <w:t xml:space="preserve">. </w:t>
      </w:r>
      <w:r w:rsidRPr="00EA131D">
        <w:rPr>
          <w:rFonts w:ascii="Arial" w:hAnsi="Arial"/>
          <w:sz w:val="22"/>
          <w:szCs w:val="20"/>
        </w:rPr>
        <w:t xml:space="preserve">Ultrarapid metabolizers have active gene duplication of a functional allele. </w:t>
      </w:r>
      <w:r w:rsidRPr="00EA131D">
        <w:rPr>
          <w:rFonts w:ascii="Arial" w:hAnsi="Arial"/>
          <w:sz w:val="22"/>
          <w:szCs w:val="20"/>
          <w:lang w:bidi="x-none"/>
        </w:rPr>
        <w:t>Some variants are more common in certain populations.</w:t>
      </w:r>
      <w:r w:rsidRPr="00886866">
        <w:rPr>
          <w:rFonts w:ascii="Arial" w:hAnsi="Arial"/>
          <w:sz w:val="22"/>
          <w:szCs w:val="18"/>
          <w:lang w:bidi="x-none"/>
        </w:rPr>
        <w:t xml:space="preserve"> Table 1 lists the common CYP2D6 variants and the frequency of phenotypes among African Americans, Asians,</w:t>
      </w:r>
      <w:r w:rsidRPr="00EA131D">
        <w:rPr>
          <w:rFonts w:ascii="Arial" w:hAnsi="Arial"/>
          <w:sz w:val="22"/>
          <w:szCs w:val="18"/>
          <w:lang w:bidi="x-none"/>
        </w:rPr>
        <w:t xml:space="preserve"> </w:t>
      </w:r>
      <w:r w:rsidRPr="00886866">
        <w:rPr>
          <w:rFonts w:ascii="Arial" w:hAnsi="Arial"/>
          <w:sz w:val="22"/>
          <w:szCs w:val="18"/>
          <w:lang w:bidi="x-none"/>
        </w:rPr>
        <w:t>and</w:t>
      </w:r>
      <w:r w:rsidRPr="00EA131D">
        <w:rPr>
          <w:rFonts w:ascii="Arial" w:hAnsi="Arial"/>
          <w:sz w:val="22"/>
          <w:szCs w:val="18"/>
          <w:lang w:bidi="x-none"/>
        </w:rPr>
        <w:t xml:space="preserve"> </w:t>
      </w:r>
      <w:r w:rsidRPr="00886866">
        <w:rPr>
          <w:rFonts w:ascii="Arial" w:hAnsi="Arial"/>
          <w:sz w:val="22"/>
          <w:szCs w:val="18"/>
          <w:lang w:bidi="x-none"/>
        </w:rPr>
        <w:t>Caucasians.</w:t>
      </w:r>
      <w:r w:rsidR="008A4EA9">
        <w:rPr>
          <w:rFonts w:ascii="Arial" w:hAnsi="Arial"/>
          <w:sz w:val="22"/>
          <w:szCs w:val="18"/>
          <w:lang w:bidi="x-none"/>
        </w:rPr>
        <w:t xml:space="preserve"> While genotyping is not typically conducted prior to prescribing tamoxifen, </w:t>
      </w:r>
      <w:r w:rsidR="000C52AE">
        <w:rPr>
          <w:rFonts w:ascii="Arial" w:hAnsi="Arial"/>
          <w:sz w:val="22"/>
          <w:szCs w:val="18"/>
          <w:lang w:bidi="x-none"/>
        </w:rPr>
        <w:t>there is likely reduced or no benefit to taking tamoxifen for patients who are poor or intermediate metabolizers. Likewise, concurrent administration of medications known to inhibit CYP2D6 should be avoided as well.</w:t>
      </w:r>
    </w:p>
    <w:p w14:paraId="3C37D7C9" w14:textId="77777777" w:rsidR="00BE6DD8" w:rsidRDefault="00BE6DD8">
      <w:pPr>
        <w:rPr>
          <w:rFonts w:ascii="Calibri" w:hAnsi="Calibri"/>
          <w:sz w:val="22"/>
          <w:szCs w:val="22"/>
        </w:rPr>
      </w:pPr>
    </w:p>
    <w:tbl>
      <w:tblPr>
        <w:tblW w:w="8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2538"/>
        <w:gridCol w:w="1440"/>
        <w:gridCol w:w="1200"/>
        <w:gridCol w:w="1440"/>
      </w:tblGrid>
      <w:tr w:rsidR="00BE6DD8" w:rsidRPr="00B215DA" w14:paraId="695128AD" w14:textId="77777777" w:rsidTr="00AB4BAC">
        <w:trPr>
          <w:jc w:val="center"/>
        </w:trPr>
        <w:tc>
          <w:tcPr>
            <w:tcW w:w="8286" w:type="dxa"/>
            <w:gridSpan w:val="5"/>
            <w:tcBorders>
              <w:top w:val="nil"/>
              <w:left w:val="nil"/>
              <w:bottom w:val="single" w:sz="4" w:space="0" w:color="auto"/>
              <w:right w:val="nil"/>
            </w:tcBorders>
          </w:tcPr>
          <w:p w14:paraId="0C81C437" w14:textId="77777777" w:rsidR="00BE6DD8" w:rsidRPr="00E73FEF" w:rsidRDefault="00BE6DD8" w:rsidP="00AB4BAC">
            <w:pPr>
              <w:jc w:val="center"/>
              <w:rPr>
                <w:rFonts w:ascii="Arial" w:hAnsi="Arial" w:cs="Arial"/>
                <w:b/>
                <w:iCs/>
                <w:sz w:val="20"/>
                <w:szCs w:val="22"/>
              </w:rPr>
            </w:pPr>
            <w:r w:rsidRPr="00E73FEF">
              <w:rPr>
                <w:rFonts w:ascii="Arial" w:hAnsi="Arial" w:cs="Arial"/>
                <w:b/>
                <w:iCs/>
                <w:sz w:val="20"/>
                <w:szCs w:val="22"/>
              </w:rPr>
              <w:t>Table 1:</w:t>
            </w:r>
            <w:r w:rsidRPr="00E73FEF">
              <w:rPr>
                <w:rFonts w:ascii="Arial" w:hAnsi="Arial"/>
                <w:b/>
                <w:sz w:val="20"/>
                <w:szCs w:val="18"/>
              </w:rPr>
              <w:t xml:space="preserve"> Common CYP2D6 Variants, Phenotypes, and Frequency</w:t>
            </w:r>
            <w:r w:rsidRPr="00E73FEF">
              <w:rPr>
                <w:rFonts w:ascii="Arial" w:hAnsi="Arial"/>
                <w:b/>
                <w:sz w:val="20"/>
                <w:szCs w:val="18"/>
              </w:rPr>
              <w:fldChar w:fldCharType="begin"/>
            </w:r>
            <w:r w:rsidRPr="00E73FEF">
              <w:rPr>
                <w:rFonts w:ascii="Arial" w:hAnsi="Arial"/>
                <w:b/>
                <w:sz w:val="20"/>
                <w:szCs w:val="18"/>
              </w:rPr>
              <w:instrText xml:space="preserve"> ADDIN EN.CITE &lt;EndNote&gt;&lt;Cite&gt;&lt;Author&gt;Gaston&lt;/Author&gt;&lt;Year&gt;2008&lt;/Year&gt;&lt;RecNum&gt;37&lt;/RecNum&gt;&lt;record&gt;&lt;rec-number&gt;37&lt;/rec-number&gt;&lt;foreign-keys&gt;&lt;key app="EN" db-id="wfsfv5ef7apv5hewf99xv00h0ddrxx5rd0s9"&gt;37&lt;/key&gt;&lt;/foreign-keys&gt;&lt;ref-type name="Journal Article"&gt;17&lt;/ref-type&gt;&lt;contributors&gt;&lt;authors&gt;&lt;author&gt;Gaston, C.&lt;/author&gt;&lt;author&gt;Kolesar, J.&lt;/author&gt;&lt;/authors&gt;&lt;/contributors&gt;&lt;auth-address&gt;University of Wisconsin Hospitals and Clinics, Madison, WI 53792, USA.&lt;/auth-address&gt;&lt;titles&gt;&lt;title&gt;Clinical significance of CYP2D6 polymorphisms and tamoxifen in women with breast cancer&lt;/title&gt;&lt;secondary-title&gt;Clin Adv Hematol Oncol&lt;/secondary-title&gt;&lt;/titles&gt;&lt;pages&gt;825-33&lt;/pages&gt;&lt;volume&gt;6&lt;/volume&gt;&lt;number&gt;11&lt;/number&gt;&lt;edition&gt;2009/02/06&lt;/edition&gt;&lt;dates&gt;&lt;year&gt;2008&lt;/year&gt;&lt;pub-dates&gt;&lt;date&gt;Nov&lt;/date&gt;&lt;/pub-dates&gt;&lt;/dates&gt;&lt;isbn&gt;1543-0790 (Print)&lt;/isbn&gt;&lt;accession-num&gt;19194367&lt;/accession-num&gt;&lt;urls&gt;&lt;related-urls&gt;&lt;url&gt;http://www.ncbi.nlm.nih.gov/entrez/query.fcgi?cmd=Retrieve&amp;amp;db=PubMed&amp;amp;dopt=Citation&amp;amp;list_uids=19194367&lt;/url&gt;&lt;/related-urls&gt;&lt;/urls&gt;&lt;language&gt;eng&lt;/language&gt;&lt;/record&gt;&lt;/Cite&gt;&lt;/EndNote&gt;</w:instrText>
            </w:r>
            <w:r w:rsidRPr="00E73FEF">
              <w:rPr>
                <w:rFonts w:ascii="Arial" w:hAnsi="Arial"/>
                <w:b/>
                <w:sz w:val="20"/>
                <w:szCs w:val="18"/>
              </w:rPr>
              <w:fldChar w:fldCharType="separate"/>
            </w:r>
            <w:r w:rsidRPr="000357E8">
              <w:rPr>
                <w:rFonts w:ascii="Arial" w:hAnsi="Arial"/>
                <w:b/>
                <w:sz w:val="20"/>
                <w:szCs w:val="18"/>
                <w:vertAlign w:val="superscript"/>
              </w:rPr>
              <w:t>42</w:t>
            </w:r>
            <w:r w:rsidRPr="00E73FEF">
              <w:rPr>
                <w:rFonts w:ascii="Arial" w:hAnsi="Arial"/>
                <w:b/>
                <w:sz w:val="20"/>
                <w:szCs w:val="18"/>
              </w:rPr>
              <w:fldChar w:fldCharType="end"/>
            </w:r>
          </w:p>
        </w:tc>
      </w:tr>
      <w:tr w:rsidR="00BE6DD8" w:rsidRPr="00B215DA" w14:paraId="3FCA2316" w14:textId="77777777" w:rsidTr="00AB4BAC">
        <w:trPr>
          <w:jc w:val="center"/>
        </w:trPr>
        <w:tc>
          <w:tcPr>
            <w:tcW w:w="1668" w:type="dxa"/>
            <w:vMerge w:val="restart"/>
            <w:tcBorders>
              <w:top w:val="single" w:sz="4" w:space="0" w:color="auto"/>
            </w:tcBorders>
          </w:tcPr>
          <w:p w14:paraId="6992659D" w14:textId="77777777" w:rsidR="00BE6DD8" w:rsidRPr="00E73FEF" w:rsidRDefault="00BE6DD8" w:rsidP="00AB4BAC">
            <w:pPr>
              <w:rPr>
                <w:rFonts w:ascii="Arial" w:hAnsi="Arial" w:cs="Arial"/>
                <w:iCs/>
                <w:sz w:val="20"/>
                <w:szCs w:val="22"/>
              </w:rPr>
            </w:pPr>
            <w:r w:rsidRPr="00E73FEF">
              <w:rPr>
                <w:rFonts w:ascii="Arial" w:hAnsi="Arial" w:cs="Arial"/>
                <w:iCs/>
                <w:sz w:val="20"/>
                <w:szCs w:val="22"/>
              </w:rPr>
              <w:t>Metabolizer Phenotype</w:t>
            </w:r>
          </w:p>
        </w:tc>
        <w:tc>
          <w:tcPr>
            <w:tcW w:w="2538" w:type="dxa"/>
            <w:vMerge w:val="restart"/>
            <w:tcBorders>
              <w:top w:val="single" w:sz="4" w:space="0" w:color="auto"/>
            </w:tcBorders>
          </w:tcPr>
          <w:p w14:paraId="30512009"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Common CYP2D6 Variant Alleles</w:t>
            </w:r>
          </w:p>
        </w:tc>
        <w:tc>
          <w:tcPr>
            <w:tcW w:w="4080" w:type="dxa"/>
            <w:gridSpan w:val="3"/>
            <w:tcBorders>
              <w:top w:val="single" w:sz="4" w:space="0" w:color="auto"/>
            </w:tcBorders>
          </w:tcPr>
          <w:p w14:paraId="3346D79B"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Frequency of Phenotype</w:t>
            </w:r>
          </w:p>
        </w:tc>
      </w:tr>
      <w:tr w:rsidR="00BE6DD8" w:rsidRPr="00B215DA" w14:paraId="0B91AA18" w14:textId="77777777" w:rsidTr="00AB4BAC">
        <w:trPr>
          <w:jc w:val="center"/>
        </w:trPr>
        <w:tc>
          <w:tcPr>
            <w:tcW w:w="1668" w:type="dxa"/>
            <w:vMerge/>
            <w:vAlign w:val="center"/>
          </w:tcPr>
          <w:p w14:paraId="48B0CB4C" w14:textId="77777777" w:rsidR="00BE6DD8" w:rsidRPr="00E73FEF" w:rsidRDefault="00BE6DD8" w:rsidP="00AB4BAC">
            <w:pPr>
              <w:rPr>
                <w:rFonts w:ascii="Arial" w:hAnsi="Arial" w:cs="Arial"/>
                <w:iCs/>
                <w:sz w:val="20"/>
                <w:szCs w:val="22"/>
              </w:rPr>
            </w:pPr>
          </w:p>
        </w:tc>
        <w:tc>
          <w:tcPr>
            <w:tcW w:w="2538" w:type="dxa"/>
            <w:vMerge/>
          </w:tcPr>
          <w:p w14:paraId="41740750" w14:textId="77777777" w:rsidR="00BE6DD8" w:rsidRPr="00E73FEF" w:rsidRDefault="00BE6DD8" w:rsidP="00AB4BAC">
            <w:pPr>
              <w:jc w:val="center"/>
              <w:rPr>
                <w:rFonts w:ascii="Arial" w:hAnsi="Arial" w:cs="Arial"/>
                <w:iCs/>
                <w:sz w:val="20"/>
                <w:szCs w:val="22"/>
              </w:rPr>
            </w:pPr>
          </w:p>
        </w:tc>
        <w:tc>
          <w:tcPr>
            <w:tcW w:w="1440" w:type="dxa"/>
            <w:shd w:val="clear" w:color="auto" w:fill="auto"/>
            <w:vAlign w:val="center"/>
          </w:tcPr>
          <w:p w14:paraId="1B4966B3"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African Americans</w:t>
            </w:r>
          </w:p>
        </w:tc>
        <w:tc>
          <w:tcPr>
            <w:tcW w:w="1200" w:type="dxa"/>
            <w:vAlign w:val="center"/>
          </w:tcPr>
          <w:p w14:paraId="69F5A450"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Asians</w:t>
            </w:r>
          </w:p>
        </w:tc>
        <w:tc>
          <w:tcPr>
            <w:tcW w:w="1440" w:type="dxa"/>
            <w:vAlign w:val="center"/>
          </w:tcPr>
          <w:p w14:paraId="0FAD6F40"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Caucasians</w:t>
            </w:r>
          </w:p>
        </w:tc>
      </w:tr>
      <w:tr w:rsidR="00BE6DD8" w:rsidRPr="00B215DA" w14:paraId="51ED86A9" w14:textId="77777777" w:rsidTr="00AB4BAC">
        <w:trPr>
          <w:jc w:val="center"/>
        </w:trPr>
        <w:tc>
          <w:tcPr>
            <w:tcW w:w="1668" w:type="dxa"/>
            <w:vAlign w:val="center"/>
          </w:tcPr>
          <w:p w14:paraId="6E3704E7" w14:textId="77777777" w:rsidR="00BE6DD8" w:rsidRPr="00E73FEF" w:rsidRDefault="00BE6DD8" w:rsidP="00AB4BAC">
            <w:pPr>
              <w:rPr>
                <w:rFonts w:ascii="Arial" w:hAnsi="Arial" w:cs="Arial"/>
                <w:iCs/>
                <w:sz w:val="20"/>
                <w:szCs w:val="22"/>
              </w:rPr>
            </w:pPr>
            <w:r w:rsidRPr="00E73FEF">
              <w:rPr>
                <w:rFonts w:ascii="Arial" w:hAnsi="Arial" w:cs="Arial"/>
                <w:iCs/>
                <w:sz w:val="20"/>
                <w:szCs w:val="22"/>
              </w:rPr>
              <w:t xml:space="preserve">Ultrarapid </w:t>
            </w:r>
          </w:p>
        </w:tc>
        <w:tc>
          <w:tcPr>
            <w:tcW w:w="2538" w:type="dxa"/>
          </w:tcPr>
          <w:p w14:paraId="4FC3F5DF"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*1, *2, gene duplication</w:t>
            </w:r>
          </w:p>
          <w:p w14:paraId="2BBC51D7"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*35 enhanced activity</w:t>
            </w:r>
          </w:p>
        </w:tc>
        <w:tc>
          <w:tcPr>
            <w:tcW w:w="1440" w:type="dxa"/>
            <w:shd w:val="clear" w:color="auto" w:fill="auto"/>
            <w:vAlign w:val="center"/>
          </w:tcPr>
          <w:p w14:paraId="729C792C"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&lt;1%</w:t>
            </w:r>
          </w:p>
        </w:tc>
        <w:tc>
          <w:tcPr>
            <w:tcW w:w="1200" w:type="dxa"/>
            <w:vAlign w:val="center"/>
          </w:tcPr>
          <w:p w14:paraId="77E1858A"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&lt;1%</w:t>
            </w:r>
          </w:p>
        </w:tc>
        <w:tc>
          <w:tcPr>
            <w:tcW w:w="1440" w:type="dxa"/>
            <w:vAlign w:val="center"/>
          </w:tcPr>
          <w:p w14:paraId="21CD0961"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2%-10%</w:t>
            </w:r>
          </w:p>
        </w:tc>
      </w:tr>
      <w:tr w:rsidR="00BE6DD8" w:rsidRPr="00B215DA" w14:paraId="18D5ED51" w14:textId="77777777" w:rsidTr="00AB4BAC">
        <w:trPr>
          <w:jc w:val="center"/>
        </w:trPr>
        <w:tc>
          <w:tcPr>
            <w:tcW w:w="1668" w:type="dxa"/>
          </w:tcPr>
          <w:p w14:paraId="2053D29E" w14:textId="77777777" w:rsidR="00BE6DD8" w:rsidRPr="00E73FEF" w:rsidRDefault="00BE6DD8" w:rsidP="00AB4BAC">
            <w:pPr>
              <w:rPr>
                <w:rFonts w:ascii="Arial" w:hAnsi="Arial" w:cs="Arial"/>
                <w:iCs/>
                <w:sz w:val="20"/>
                <w:szCs w:val="22"/>
              </w:rPr>
            </w:pPr>
            <w:r w:rsidRPr="00E73FEF">
              <w:rPr>
                <w:rFonts w:ascii="Arial" w:hAnsi="Arial" w:cs="Arial"/>
                <w:iCs/>
                <w:sz w:val="20"/>
                <w:szCs w:val="22"/>
              </w:rPr>
              <w:t>Extensive</w:t>
            </w:r>
          </w:p>
        </w:tc>
        <w:tc>
          <w:tcPr>
            <w:tcW w:w="2538" w:type="dxa"/>
          </w:tcPr>
          <w:p w14:paraId="4AC3CD57"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*1</w:t>
            </w:r>
          </w:p>
        </w:tc>
        <w:tc>
          <w:tcPr>
            <w:tcW w:w="1440" w:type="dxa"/>
            <w:shd w:val="clear" w:color="auto" w:fill="auto"/>
            <w:vAlign w:val="center"/>
          </w:tcPr>
          <w:p w14:paraId="54A9698E"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37%</w:t>
            </w:r>
          </w:p>
        </w:tc>
        <w:tc>
          <w:tcPr>
            <w:tcW w:w="1200" w:type="dxa"/>
            <w:vAlign w:val="center"/>
          </w:tcPr>
          <w:p w14:paraId="02435C75"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52%</w:t>
            </w:r>
          </w:p>
        </w:tc>
        <w:tc>
          <w:tcPr>
            <w:tcW w:w="1440" w:type="dxa"/>
            <w:vAlign w:val="center"/>
          </w:tcPr>
          <w:p w14:paraId="6D3EAF3F"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71%</w:t>
            </w:r>
          </w:p>
        </w:tc>
      </w:tr>
      <w:tr w:rsidR="00BE6DD8" w:rsidRPr="00B215DA" w14:paraId="19FD2BD1" w14:textId="77777777" w:rsidTr="00AB4BAC">
        <w:trPr>
          <w:jc w:val="center"/>
        </w:trPr>
        <w:tc>
          <w:tcPr>
            <w:tcW w:w="1668" w:type="dxa"/>
          </w:tcPr>
          <w:p w14:paraId="61FDF658" w14:textId="77777777" w:rsidR="00BE6DD8" w:rsidRPr="00E73FEF" w:rsidRDefault="00BE6DD8" w:rsidP="00AB4BAC">
            <w:pPr>
              <w:rPr>
                <w:rFonts w:ascii="Arial" w:hAnsi="Arial" w:cs="Arial"/>
                <w:iCs/>
                <w:sz w:val="20"/>
                <w:szCs w:val="22"/>
              </w:rPr>
            </w:pPr>
            <w:r w:rsidRPr="00E73FEF">
              <w:rPr>
                <w:rFonts w:ascii="Arial" w:hAnsi="Arial" w:cs="Arial"/>
                <w:iCs/>
                <w:sz w:val="20"/>
                <w:szCs w:val="22"/>
              </w:rPr>
              <w:t>Intermediate</w:t>
            </w:r>
          </w:p>
        </w:tc>
        <w:tc>
          <w:tcPr>
            <w:tcW w:w="2538" w:type="dxa"/>
          </w:tcPr>
          <w:p w14:paraId="66E07777"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*9, *10, *17, *29, *41</w:t>
            </w:r>
          </w:p>
        </w:tc>
        <w:tc>
          <w:tcPr>
            <w:tcW w:w="1440" w:type="dxa"/>
            <w:shd w:val="clear" w:color="auto" w:fill="auto"/>
            <w:vAlign w:val="center"/>
          </w:tcPr>
          <w:p w14:paraId="4C5406D7"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30%</w:t>
            </w:r>
          </w:p>
        </w:tc>
        <w:tc>
          <w:tcPr>
            <w:tcW w:w="1200" w:type="dxa"/>
            <w:vAlign w:val="center"/>
          </w:tcPr>
          <w:p w14:paraId="4E97548D"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30%</w:t>
            </w:r>
          </w:p>
        </w:tc>
        <w:tc>
          <w:tcPr>
            <w:tcW w:w="1440" w:type="dxa"/>
            <w:vAlign w:val="center"/>
          </w:tcPr>
          <w:p w14:paraId="1E937506"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11%</w:t>
            </w:r>
          </w:p>
        </w:tc>
      </w:tr>
      <w:tr w:rsidR="00BE6DD8" w:rsidRPr="00B215DA" w14:paraId="2E0B0606" w14:textId="77777777" w:rsidTr="00AB4BAC">
        <w:trPr>
          <w:jc w:val="center"/>
        </w:trPr>
        <w:tc>
          <w:tcPr>
            <w:tcW w:w="1668" w:type="dxa"/>
          </w:tcPr>
          <w:p w14:paraId="2086B317" w14:textId="77777777" w:rsidR="00BE6DD8" w:rsidRPr="00E73FEF" w:rsidRDefault="00BE6DD8" w:rsidP="00AB4BAC">
            <w:pPr>
              <w:rPr>
                <w:rFonts w:ascii="Arial" w:hAnsi="Arial" w:cs="Arial"/>
                <w:iCs/>
                <w:sz w:val="20"/>
                <w:szCs w:val="22"/>
              </w:rPr>
            </w:pPr>
            <w:r w:rsidRPr="00E73FEF">
              <w:rPr>
                <w:rFonts w:ascii="Arial" w:hAnsi="Arial" w:cs="Arial"/>
                <w:iCs/>
                <w:sz w:val="20"/>
                <w:szCs w:val="22"/>
              </w:rPr>
              <w:t>Poor</w:t>
            </w:r>
          </w:p>
        </w:tc>
        <w:tc>
          <w:tcPr>
            <w:tcW w:w="2538" w:type="dxa"/>
          </w:tcPr>
          <w:p w14:paraId="6A913BBD"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*3, *4, *5, *6</w:t>
            </w:r>
          </w:p>
        </w:tc>
        <w:tc>
          <w:tcPr>
            <w:tcW w:w="1440" w:type="dxa"/>
            <w:shd w:val="clear" w:color="auto" w:fill="auto"/>
            <w:vAlign w:val="center"/>
          </w:tcPr>
          <w:p w14:paraId="60ADBF50"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7%</w:t>
            </w:r>
          </w:p>
        </w:tc>
        <w:tc>
          <w:tcPr>
            <w:tcW w:w="1200" w:type="dxa"/>
            <w:vAlign w:val="center"/>
          </w:tcPr>
          <w:p w14:paraId="0491515C"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1%-2%</w:t>
            </w:r>
          </w:p>
        </w:tc>
        <w:tc>
          <w:tcPr>
            <w:tcW w:w="1440" w:type="dxa"/>
            <w:vAlign w:val="center"/>
          </w:tcPr>
          <w:p w14:paraId="55EADC1C" w14:textId="77777777" w:rsidR="00BE6DD8" w:rsidRPr="00E73FEF" w:rsidRDefault="00BE6DD8" w:rsidP="00AB4BAC">
            <w:pPr>
              <w:jc w:val="center"/>
              <w:rPr>
                <w:rFonts w:ascii="Arial" w:hAnsi="Arial" w:cs="Arial"/>
                <w:iCs/>
                <w:sz w:val="20"/>
                <w:szCs w:val="22"/>
              </w:rPr>
            </w:pPr>
            <w:r w:rsidRPr="00E73FEF">
              <w:rPr>
                <w:rFonts w:ascii="Arial" w:hAnsi="Arial" w:cs="Arial"/>
                <w:iCs/>
                <w:sz w:val="20"/>
                <w:szCs w:val="22"/>
              </w:rPr>
              <w:t>7%</w:t>
            </w:r>
          </w:p>
        </w:tc>
      </w:tr>
    </w:tbl>
    <w:p w14:paraId="1BC48137" w14:textId="77777777" w:rsidR="00BE6DD8" w:rsidRDefault="00BE6DD8">
      <w:pPr>
        <w:rPr>
          <w:rFonts w:ascii="Calibri" w:hAnsi="Calibri"/>
          <w:sz w:val="22"/>
          <w:szCs w:val="22"/>
        </w:rPr>
      </w:pPr>
    </w:p>
    <w:p w14:paraId="5313C774" w14:textId="506C0C0F" w:rsidR="00E776CC" w:rsidRPr="00A87FFC" w:rsidRDefault="00E776CC">
      <w:pPr>
        <w:rPr>
          <w:rFonts w:ascii="Arial" w:hAnsi="Arial"/>
          <w:sz w:val="22"/>
          <w:szCs w:val="18"/>
          <w:lang w:bidi="x-none"/>
        </w:rPr>
      </w:pPr>
      <w:r w:rsidRPr="00DD3B99">
        <w:rPr>
          <w:rFonts w:ascii="Arial" w:hAnsi="Arial"/>
          <w:sz w:val="22"/>
          <w:szCs w:val="18"/>
          <w:lang w:bidi="x-none"/>
        </w:rPr>
        <w:t>Prospective randomized clinical trials have demonstrated the efficacy of SSRIs and serotonin-norepinephrine reuptake inhibitors (SNRIs) in decreasing vasomotor symptoms among healthy peri- or postmenopausal women, and women with breast can</w:t>
      </w:r>
      <w:r>
        <w:rPr>
          <w:rFonts w:ascii="Arial" w:hAnsi="Arial"/>
          <w:sz w:val="22"/>
          <w:szCs w:val="18"/>
          <w:lang w:bidi="x-none"/>
        </w:rPr>
        <w:t>cer on or off endocrine therapy.</w:t>
      </w:r>
      <w:r w:rsidRPr="00DD3B99">
        <w:rPr>
          <w:rFonts w:ascii="Arial" w:hAnsi="Arial"/>
          <w:sz w:val="22"/>
          <w:szCs w:val="18"/>
          <w:lang w:bidi="x-none"/>
        </w:rPr>
        <w:t xml:space="preserve"> </w:t>
      </w:r>
      <w:del w:id="0" w:author="Boyce, Richard David" w:date="2016-11-16T13:53:00Z">
        <w:r w:rsidRPr="00DD3B99" w:rsidDel="00EB46AA">
          <w:rPr>
            <w:rFonts w:ascii="Arial" w:hAnsi="Arial"/>
            <w:sz w:val="22"/>
            <w:szCs w:val="18"/>
            <w:lang w:bidi="x-none"/>
          </w:rPr>
          <w:delText xml:space="preserve">In addition to citalopram, paroxetine, and venlafaxine, the anticonvulsant gabapentin has been shown to decrease hot flashes compared with placebo. </w:delText>
        </w:r>
      </w:del>
      <w:r w:rsidR="00A87FFC">
        <w:rPr>
          <w:rFonts w:ascii="Arial" w:hAnsi="Arial"/>
          <w:sz w:val="22"/>
          <w:szCs w:val="18"/>
          <w:lang w:bidi="x-none"/>
        </w:rPr>
        <w:t>A</w:t>
      </w:r>
      <w:r w:rsidRPr="00886866">
        <w:rPr>
          <w:rFonts w:ascii="Arial" w:hAnsi="Arial"/>
          <w:sz w:val="22"/>
          <w:szCs w:val="18"/>
          <w:lang w:bidi="x-none"/>
        </w:rPr>
        <w:t>ntidepressants have variable effects on CYP2D6 activity: 1) strong inhibitors: f</w:t>
      </w:r>
      <w:r w:rsidRPr="00EA131D">
        <w:rPr>
          <w:rFonts w:ascii="Arial" w:hAnsi="Arial"/>
          <w:sz w:val="22"/>
          <w:szCs w:val="18"/>
          <w:lang w:bidi="x-none"/>
        </w:rPr>
        <w:t>luoxetine</w:t>
      </w:r>
      <w:ins w:id="1" w:author="Boyce, Richard David" w:date="2016-11-16T13:51:00Z">
        <w:r w:rsidR="00EB46AA">
          <w:rPr>
            <w:rFonts w:ascii="Arial" w:hAnsi="Arial"/>
            <w:sz w:val="22"/>
            <w:szCs w:val="18"/>
            <w:lang w:bidi="x-none"/>
          </w:rPr>
          <w:t>,</w:t>
        </w:r>
      </w:ins>
      <w:r w:rsidRPr="00EA131D">
        <w:rPr>
          <w:rFonts w:ascii="Arial" w:hAnsi="Arial"/>
          <w:sz w:val="22"/>
          <w:szCs w:val="18"/>
          <w:lang w:bidi="x-none"/>
        </w:rPr>
        <w:t xml:space="preserve"> </w:t>
      </w:r>
      <w:del w:id="2" w:author="Boyce, Richard David" w:date="2016-11-16T13:51:00Z">
        <w:r w:rsidRPr="00EA131D" w:rsidDel="00EB46AA">
          <w:rPr>
            <w:rFonts w:ascii="Arial" w:hAnsi="Arial"/>
            <w:sz w:val="22"/>
            <w:szCs w:val="18"/>
            <w:lang w:bidi="x-none"/>
          </w:rPr>
          <w:delText xml:space="preserve">and </w:delText>
        </w:r>
      </w:del>
      <w:r w:rsidRPr="00EA131D">
        <w:rPr>
          <w:rFonts w:ascii="Arial" w:hAnsi="Arial"/>
          <w:sz w:val="22"/>
          <w:szCs w:val="18"/>
          <w:lang w:bidi="x-none"/>
        </w:rPr>
        <w:t>paroxetine</w:t>
      </w:r>
      <w:ins w:id="3" w:author="Boyce, Richard David" w:date="2016-11-16T13:51:00Z">
        <w:r w:rsidR="00EB46AA">
          <w:rPr>
            <w:rFonts w:ascii="Arial" w:hAnsi="Arial"/>
            <w:sz w:val="22"/>
            <w:szCs w:val="18"/>
            <w:lang w:bidi="x-none"/>
          </w:rPr>
          <w:t xml:space="preserve">, and </w:t>
        </w:r>
      </w:ins>
      <w:ins w:id="4" w:author="Boyce, Richard David" w:date="2016-11-16T13:52:00Z">
        <w:r w:rsidR="00EB46AA">
          <w:rPr>
            <w:rFonts w:ascii="Arial" w:hAnsi="Arial"/>
            <w:sz w:val="22"/>
            <w:szCs w:val="18"/>
            <w:lang w:bidi="x-none"/>
          </w:rPr>
          <w:t>bupropion</w:t>
        </w:r>
      </w:ins>
      <w:r w:rsidRPr="00EA131D">
        <w:rPr>
          <w:rFonts w:ascii="Arial" w:hAnsi="Arial"/>
          <w:sz w:val="22"/>
          <w:szCs w:val="18"/>
          <w:lang w:bidi="x-none"/>
        </w:rPr>
        <w:t>; 2) moderate inhibitor: duloxetine; and 3) weak o</w:t>
      </w:r>
      <w:ins w:id="5" w:author="Boyce, Richard David" w:date="2016-11-16T13:50:00Z">
        <w:r w:rsidR="00EB46AA">
          <w:rPr>
            <w:rFonts w:ascii="Arial" w:hAnsi="Arial"/>
            <w:sz w:val="22"/>
            <w:szCs w:val="18"/>
            <w:lang w:bidi="x-none"/>
          </w:rPr>
          <w:t>r</w:t>
        </w:r>
      </w:ins>
      <w:del w:id="6" w:author="Boyce, Richard David" w:date="2016-11-16T13:50:00Z">
        <w:r w:rsidRPr="00EA131D" w:rsidDel="00EB46AA">
          <w:rPr>
            <w:rFonts w:ascii="Arial" w:hAnsi="Arial"/>
            <w:sz w:val="22"/>
            <w:szCs w:val="18"/>
            <w:lang w:bidi="x-none"/>
          </w:rPr>
          <w:delText>n</w:delText>
        </w:r>
      </w:del>
      <w:r w:rsidRPr="00EA131D">
        <w:rPr>
          <w:rFonts w:ascii="Arial" w:hAnsi="Arial"/>
          <w:sz w:val="22"/>
          <w:szCs w:val="18"/>
          <w:lang w:bidi="x-none"/>
        </w:rPr>
        <w:t xml:space="preserve"> non-inhibitors: citalopram, escitalopram, fluvoxamine, </w:t>
      </w:r>
      <w:del w:id="7" w:author="Boyce, Richard David" w:date="2016-11-16T13:53:00Z">
        <w:r w:rsidRPr="00EA131D" w:rsidDel="00EB46AA">
          <w:rPr>
            <w:rFonts w:ascii="Arial" w:hAnsi="Arial"/>
            <w:sz w:val="22"/>
            <w:szCs w:val="18"/>
            <w:lang w:bidi="x-none"/>
          </w:rPr>
          <w:delText xml:space="preserve">gabapentin, </w:delText>
        </w:r>
      </w:del>
      <w:r w:rsidRPr="00EA131D">
        <w:rPr>
          <w:rFonts w:ascii="Arial" w:hAnsi="Arial"/>
          <w:sz w:val="22"/>
          <w:szCs w:val="18"/>
          <w:lang w:bidi="x-none"/>
        </w:rPr>
        <w:t>sertraline,</w:t>
      </w:r>
      <w:ins w:id="8" w:author="Boyce, Richard David" w:date="2016-11-16T13:52:00Z">
        <w:r w:rsidR="00EB46AA">
          <w:rPr>
            <w:rFonts w:ascii="Arial" w:hAnsi="Arial"/>
            <w:sz w:val="22"/>
            <w:szCs w:val="18"/>
            <w:lang w:bidi="x-none"/>
          </w:rPr>
          <w:t xml:space="preserve"> </w:t>
        </w:r>
      </w:ins>
      <w:del w:id="9" w:author="Boyce, Richard David" w:date="2016-11-16T13:52:00Z">
        <w:r w:rsidRPr="00EA131D" w:rsidDel="00EB46AA">
          <w:rPr>
            <w:rFonts w:ascii="Arial" w:hAnsi="Arial"/>
            <w:sz w:val="22"/>
            <w:szCs w:val="18"/>
            <w:lang w:bidi="x-none"/>
          </w:rPr>
          <w:delText xml:space="preserve"> and </w:delText>
        </w:r>
      </w:del>
      <w:r w:rsidRPr="00EA131D">
        <w:rPr>
          <w:rFonts w:ascii="Arial" w:hAnsi="Arial"/>
          <w:sz w:val="22"/>
          <w:szCs w:val="18"/>
          <w:lang w:bidi="x-none"/>
        </w:rPr>
        <w:t>venlafaxine</w:t>
      </w:r>
      <w:ins w:id="10" w:author="Boyce, Richard David" w:date="2016-11-16T13:52:00Z">
        <w:r w:rsidR="00EB46AA">
          <w:rPr>
            <w:rFonts w:ascii="Arial" w:hAnsi="Arial"/>
            <w:sz w:val="22"/>
            <w:szCs w:val="18"/>
            <w:lang w:bidi="x-none"/>
          </w:rPr>
          <w:t xml:space="preserve">, </w:t>
        </w:r>
        <w:commentRangeStart w:id="11"/>
        <w:r w:rsidR="00EB46AA">
          <w:rPr>
            <w:rFonts w:ascii="Arial" w:hAnsi="Arial"/>
            <w:sz w:val="22"/>
            <w:szCs w:val="18"/>
            <w:lang w:bidi="x-none"/>
          </w:rPr>
          <w:t>desvenlafaxin</w:t>
        </w:r>
        <w:r w:rsidR="00EB46AA">
          <w:rPr>
            <w:rFonts w:ascii="Arial" w:hAnsi="Arial"/>
            <w:sz w:val="22"/>
            <w:szCs w:val="18"/>
            <w:lang w:bidi="x-none"/>
          </w:rPr>
          <w:t>e</w:t>
        </w:r>
        <w:r w:rsidR="00EB46AA">
          <w:rPr>
            <w:rFonts w:ascii="Arial" w:hAnsi="Arial"/>
            <w:sz w:val="22"/>
            <w:szCs w:val="18"/>
            <w:lang w:bidi="x-none"/>
          </w:rPr>
          <w:t>, milnacipran, mirtazapine, reboxetine, vilazodone</w:t>
        </w:r>
        <w:commentRangeEnd w:id="11"/>
        <w:r w:rsidR="00EB46AA">
          <w:rPr>
            <w:rStyle w:val="CommentReference"/>
          </w:rPr>
          <w:commentReference w:id="11"/>
        </w:r>
      </w:ins>
      <w:r w:rsidRPr="00EA131D">
        <w:rPr>
          <w:rFonts w:ascii="Arial" w:hAnsi="Arial"/>
          <w:sz w:val="22"/>
          <w:szCs w:val="18"/>
          <w:lang w:bidi="x-none"/>
        </w:rPr>
        <w:t>. P</w:t>
      </w:r>
      <w:r w:rsidRPr="00886866">
        <w:rPr>
          <w:rFonts w:ascii="Arial" w:hAnsi="Arial"/>
          <w:sz w:val="22"/>
          <w:szCs w:val="18"/>
          <w:lang w:bidi="x-none"/>
        </w:rPr>
        <w:t xml:space="preserve">aroxetine is a potent CYP2D6 inhibitor that can significantly decrease </w:t>
      </w:r>
      <w:del w:id="12" w:author="Boyce, Richard David" w:date="2016-11-16T13:56:00Z">
        <w:r w:rsidRPr="00886866" w:rsidDel="003A1836">
          <w:rPr>
            <w:rFonts w:ascii="Arial" w:hAnsi="Arial"/>
            <w:sz w:val="22"/>
            <w:szCs w:val="18"/>
            <w:lang w:bidi="x-none"/>
          </w:rPr>
          <w:delText xml:space="preserve">in </w:delText>
        </w:r>
      </w:del>
      <w:r w:rsidRPr="00886866">
        <w:rPr>
          <w:rFonts w:ascii="Arial" w:hAnsi="Arial"/>
          <w:sz w:val="22"/>
          <w:szCs w:val="18"/>
          <w:lang w:bidi="x-none"/>
        </w:rPr>
        <w:t>endoxifen levels especially among extensive metabolizers. An observational study of women treated with tamoxifen showed low endoxifen concentrations among those receiving strong inhibitors of CYP2D6 (e.g., fluoxetine, paroxetine) and intermediate endoxifen concentrations among those receiving weak inhibitors CYP2D6 (e.g., sertraline, citalopram</w:t>
      </w:r>
      <w:r w:rsidR="00A87FFC">
        <w:rPr>
          <w:rFonts w:ascii="Arial" w:hAnsi="Arial"/>
          <w:sz w:val="22"/>
          <w:szCs w:val="18"/>
          <w:lang w:bidi="x-none"/>
        </w:rPr>
        <w:t xml:space="preserve">). </w:t>
      </w:r>
    </w:p>
    <w:p w14:paraId="38D78FE6" w14:textId="77777777" w:rsidR="00E776CC" w:rsidRDefault="00E776CC">
      <w:pPr>
        <w:rPr>
          <w:rFonts w:ascii="Calibri" w:hAnsi="Calibri"/>
          <w:sz w:val="22"/>
          <w:szCs w:val="22"/>
        </w:rPr>
      </w:pPr>
    </w:p>
    <w:p w14:paraId="6E4B3971" w14:textId="77777777" w:rsidR="000F1CF3" w:rsidRDefault="000F1CF3">
      <w:pPr>
        <w:rPr>
          <w:rFonts w:ascii="Calibri" w:hAnsi="Calibri"/>
          <w:sz w:val="22"/>
          <w:szCs w:val="22"/>
        </w:rPr>
      </w:pPr>
    </w:p>
    <w:p w14:paraId="56E7A48D" w14:textId="77777777" w:rsidR="000F1CF3" w:rsidRDefault="000F1CF3">
      <w:pPr>
        <w:rPr>
          <w:rFonts w:ascii="Calibri" w:hAnsi="Calibri"/>
          <w:sz w:val="22"/>
          <w:szCs w:val="22"/>
        </w:rPr>
      </w:pPr>
    </w:p>
    <w:p w14:paraId="04F0392D" w14:textId="77777777" w:rsidR="00CC5826" w:rsidRDefault="00CC5826">
      <w:pPr>
        <w:rPr>
          <w:rFonts w:ascii="Calibri" w:hAnsi="Calibri"/>
          <w:sz w:val="22"/>
          <w:szCs w:val="22"/>
        </w:rPr>
      </w:pPr>
    </w:p>
    <w:p w14:paraId="0ECE263A" w14:textId="77777777" w:rsidR="00CC5826" w:rsidRDefault="00CC5826">
      <w:pPr>
        <w:rPr>
          <w:rFonts w:ascii="Calibri" w:hAnsi="Calibri"/>
          <w:sz w:val="22"/>
          <w:szCs w:val="22"/>
        </w:rPr>
      </w:pPr>
    </w:p>
    <w:p w14:paraId="159D3F5D" w14:textId="77777777" w:rsidR="00CC5826" w:rsidRDefault="00CC5826">
      <w:pPr>
        <w:rPr>
          <w:rFonts w:ascii="Calibri" w:hAnsi="Calibri"/>
          <w:sz w:val="22"/>
          <w:szCs w:val="22"/>
        </w:rPr>
      </w:pPr>
    </w:p>
    <w:p w14:paraId="4C94806B" w14:textId="77777777" w:rsidR="00CC5826" w:rsidRDefault="00CC5826">
      <w:pPr>
        <w:rPr>
          <w:rFonts w:ascii="Calibri" w:hAnsi="Calibri"/>
          <w:sz w:val="22"/>
          <w:szCs w:val="22"/>
        </w:rPr>
      </w:pPr>
    </w:p>
    <w:p w14:paraId="780F5419" w14:textId="77777777" w:rsidR="00CC5826" w:rsidRDefault="00CC5826">
      <w:pPr>
        <w:rPr>
          <w:rFonts w:ascii="Calibri" w:hAnsi="Calibri"/>
          <w:sz w:val="22"/>
          <w:szCs w:val="22"/>
        </w:rPr>
      </w:pPr>
    </w:p>
    <w:p w14:paraId="7F1A2B01" w14:textId="77777777" w:rsidR="00CC5826" w:rsidRDefault="00CC5826">
      <w:pPr>
        <w:rPr>
          <w:rFonts w:ascii="Calibri" w:hAnsi="Calibri"/>
          <w:sz w:val="22"/>
          <w:szCs w:val="22"/>
        </w:rPr>
      </w:pPr>
    </w:p>
    <w:p w14:paraId="29F0C32B" w14:textId="77777777" w:rsidR="00CC5826" w:rsidRDefault="00CC5826">
      <w:pPr>
        <w:rPr>
          <w:rFonts w:ascii="Calibri" w:hAnsi="Calibri"/>
          <w:sz w:val="22"/>
          <w:szCs w:val="22"/>
        </w:rPr>
      </w:pPr>
    </w:p>
    <w:p w14:paraId="147C2190" w14:textId="77777777" w:rsidR="00CC5826" w:rsidRDefault="00CC5826">
      <w:pPr>
        <w:rPr>
          <w:rFonts w:ascii="Calibri" w:hAnsi="Calibri"/>
          <w:sz w:val="22"/>
          <w:szCs w:val="22"/>
        </w:rPr>
      </w:pPr>
    </w:p>
    <w:p w14:paraId="79205C16" w14:textId="77777777" w:rsidR="00CC5826" w:rsidRDefault="00CC5826">
      <w:pPr>
        <w:rPr>
          <w:rFonts w:ascii="Calibri" w:hAnsi="Calibri"/>
          <w:sz w:val="22"/>
          <w:szCs w:val="22"/>
        </w:rPr>
      </w:pPr>
    </w:p>
    <w:tbl>
      <w:tblPr>
        <w:tblStyle w:val="TableGrid"/>
        <w:tblW w:w="14155" w:type="dxa"/>
        <w:tblLayout w:type="fixed"/>
        <w:tblCellMar>
          <w:left w:w="115" w:type="dxa"/>
          <w:right w:w="115" w:type="dxa"/>
        </w:tblCellMar>
        <w:tblLook w:val="04A0" w:firstRow="1" w:lastRow="0" w:firstColumn="1" w:lastColumn="0" w:noHBand="0" w:noVBand="1"/>
      </w:tblPr>
      <w:tblGrid>
        <w:gridCol w:w="3535"/>
        <w:gridCol w:w="2070"/>
        <w:gridCol w:w="3780"/>
        <w:gridCol w:w="1440"/>
        <w:gridCol w:w="3330"/>
      </w:tblGrid>
      <w:tr w:rsidR="000876FA" w:rsidRPr="00CE2944" w14:paraId="7E75E70C" w14:textId="146B6B14" w:rsidTr="000876FA">
        <w:tc>
          <w:tcPr>
            <w:tcW w:w="3535" w:type="dxa"/>
            <w:tcBorders>
              <w:right w:val="thinThickSmallGap" w:sz="24" w:space="0" w:color="auto"/>
            </w:tcBorders>
          </w:tcPr>
          <w:p w14:paraId="0D497480" w14:textId="7C1A20C7" w:rsidR="00AB1ADE" w:rsidRPr="00CE2944" w:rsidRDefault="00AB1ADE" w:rsidP="00A87FFC">
            <w:pPr>
              <w:spacing w:line="220" w:lineRule="exact"/>
              <w:rPr>
                <w:rFonts w:ascii="Calibri" w:hAnsi="Calibri"/>
                <w:sz w:val="22"/>
                <w:szCs w:val="22"/>
              </w:rPr>
            </w:pPr>
            <w:r>
              <w:rPr>
                <w:rFonts w:ascii="Calibri" w:hAnsi="Calibri"/>
                <w:sz w:val="22"/>
                <w:szCs w:val="22"/>
              </w:rPr>
              <w:t xml:space="preserve">Type of </w:t>
            </w:r>
            <w:r w:rsidR="00A87FFC">
              <w:rPr>
                <w:rFonts w:ascii="Calibri" w:hAnsi="Calibri"/>
                <w:sz w:val="22"/>
                <w:szCs w:val="22"/>
              </w:rPr>
              <w:t>Anti-depressant</w:t>
            </w:r>
          </w:p>
        </w:tc>
        <w:tc>
          <w:tcPr>
            <w:tcW w:w="2070" w:type="dxa"/>
          </w:tcPr>
          <w:p w14:paraId="03971954" w14:textId="7C4C9D85" w:rsidR="00A94378" w:rsidRPr="003A1836" w:rsidRDefault="009C331F" w:rsidP="0094266F">
            <w:pPr>
              <w:spacing w:line="220" w:lineRule="exact"/>
              <w:jc w:val="center"/>
              <w:rPr>
                <w:rFonts w:ascii="Calibri" w:hAnsi="Calibri"/>
                <w:sz w:val="22"/>
                <w:szCs w:val="22"/>
                <w:rPrChange w:id="13" w:author="Boyce, Richard David" w:date="2016-11-16T13:56:00Z">
                  <w:rPr>
                    <w:rFonts w:ascii="Calibri" w:hAnsi="Calibri"/>
                    <w:sz w:val="22"/>
                    <w:szCs w:val="22"/>
                    <w:u w:val="single"/>
                  </w:rPr>
                </w:rPrChange>
              </w:rPr>
            </w:pPr>
            <w:r>
              <w:rPr>
                <w:rFonts w:ascii="Calibri" w:hAnsi="Calibri"/>
                <w:sz w:val="22"/>
                <w:szCs w:val="22"/>
                <w:u w:val="single"/>
              </w:rPr>
              <w:t xml:space="preserve">Weak </w:t>
            </w:r>
            <w:ins w:id="14" w:author="Boyce, Richard David" w:date="2016-11-16T13:56:00Z">
              <w:r w:rsidR="003A1836">
                <w:rPr>
                  <w:rFonts w:ascii="Calibri" w:hAnsi="Calibri"/>
                  <w:sz w:val="22"/>
                  <w:szCs w:val="22"/>
                  <w:u w:val="single"/>
                </w:rPr>
                <w:t>or non-</w:t>
              </w:r>
            </w:ins>
            <w:r>
              <w:rPr>
                <w:rFonts w:ascii="Calibri" w:hAnsi="Calibri"/>
                <w:sz w:val="22"/>
                <w:szCs w:val="22"/>
                <w:u w:val="single"/>
              </w:rPr>
              <w:t xml:space="preserve">inhibitors: </w:t>
            </w:r>
            <w:r w:rsidRPr="003A1836">
              <w:rPr>
                <w:rFonts w:ascii="Calibri" w:hAnsi="Calibri"/>
                <w:sz w:val="22"/>
                <w:szCs w:val="22"/>
                <w:rPrChange w:id="15" w:author="Boyce, Richard David" w:date="2016-11-16T13:56:00Z">
                  <w:rPr>
                    <w:rFonts w:ascii="Calibri" w:hAnsi="Calibri"/>
                    <w:sz w:val="22"/>
                    <w:szCs w:val="22"/>
                    <w:u w:val="single"/>
                  </w:rPr>
                </w:rPrChange>
              </w:rPr>
              <w:t>s</w:t>
            </w:r>
            <w:r w:rsidR="00A87FFC" w:rsidRPr="003A1836">
              <w:rPr>
                <w:rFonts w:ascii="Calibri" w:hAnsi="Calibri"/>
                <w:sz w:val="22"/>
                <w:szCs w:val="22"/>
                <w:rPrChange w:id="16" w:author="Boyce, Richard David" w:date="2016-11-16T13:56:00Z">
                  <w:rPr>
                    <w:rFonts w:ascii="Calibri" w:hAnsi="Calibri"/>
                    <w:sz w:val="22"/>
                    <w:szCs w:val="22"/>
                    <w:u w:val="single"/>
                  </w:rPr>
                </w:rPrChange>
              </w:rPr>
              <w:t>ertraline, citalopram, escitalopram</w:t>
            </w:r>
            <w:r w:rsidR="00CC5826" w:rsidRPr="003A1836">
              <w:rPr>
                <w:rFonts w:ascii="Calibri" w:hAnsi="Calibri"/>
                <w:sz w:val="22"/>
                <w:szCs w:val="22"/>
                <w:rPrChange w:id="17" w:author="Boyce, Richard David" w:date="2016-11-16T13:56:00Z">
                  <w:rPr>
                    <w:rFonts w:ascii="Calibri" w:hAnsi="Calibri"/>
                    <w:sz w:val="22"/>
                    <w:szCs w:val="22"/>
                    <w:u w:val="single"/>
                  </w:rPr>
                </w:rPrChange>
              </w:rPr>
              <w:t>, venlafaxine, fluvoxamine,</w:t>
            </w:r>
          </w:p>
          <w:p w14:paraId="467ADA71" w14:textId="2BFEBB87" w:rsidR="00527318" w:rsidRPr="003A1836" w:rsidRDefault="00527318" w:rsidP="0094266F">
            <w:pPr>
              <w:spacing w:line="220" w:lineRule="exact"/>
              <w:jc w:val="center"/>
              <w:rPr>
                <w:rFonts w:ascii="Calibri" w:hAnsi="Calibri"/>
                <w:sz w:val="22"/>
                <w:szCs w:val="22"/>
                <w:rPrChange w:id="18" w:author="Boyce, Richard David" w:date="2016-11-16T13:56:00Z">
                  <w:rPr>
                    <w:rFonts w:ascii="Calibri" w:hAnsi="Calibri"/>
                    <w:sz w:val="22"/>
                    <w:szCs w:val="22"/>
                    <w:u w:val="single"/>
                  </w:rPr>
                </w:rPrChange>
              </w:rPr>
            </w:pPr>
            <w:r w:rsidRPr="003A1836">
              <w:rPr>
                <w:rFonts w:ascii="Calibri" w:hAnsi="Calibri"/>
                <w:sz w:val="22"/>
                <w:szCs w:val="22"/>
                <w:rPrChange w:id="19" w:author="Boyce, Richard David" w:date="2016-11-16T13:56:00Z">
                  <w:rPr>
                    <w:rFonts w:ascii="Calibri" w:hAnsi="Calibri"/>
                    <w:sz w:val="22"/>
                    <w:szCs w:val="22"/>
                    <w:u w:val="single"/>
                  </w:rPr>
                </w:rPrChange>
              </w:rPr>
              <w:t>d</w:t>
            </w:r>
            <w:r w:rsidR="00A94378" w:rsidRPr="003A1836">
              <w:rPr>
                <w:rFonts w:ascii="Calibri" w:hAnsi="Calibri"/>
                <w:sz w:val="22"/>
                <w:szCs w:val="22"/>
                <w:rPrChange w:id="20" w:author="Boyce, Richard David" w:date="2016-11-16T13:56:00Z">
                  <w:rPr>
                    <w:rFonts w:ascii="Calibri" w:hAnsi="Calibri"/>
                    <w:sz w:val="22"/>
                    <w:szCs w:val="22"/>
                    <w:u w:val="single"/>
                  </w:rPr>
                </w:rPrChange>
              </w:rPr>
              <w:t>esvenlafaxine</w:t>
            </w:r>
            <w:r w:rsidRPr="003A1836">
              <w:rPr>
                <w:rFonts w:ascii="Calibri" w:hAnsi="Calibri"/>
                <w:sz w:val="22"/>
                <w:szCs w:val="22"/>
                <w:rPrChange w:id="21" w:author="Boyce, Richard David" w:date="2016-11-16T13:56:00Z">
                  <w:rPr>
                    <w:rFonts w:ascii="Calibri" w:hAnsi="Calibri"/>
                    <w:sz w:val="22"/>
                    <w:szCs w:val="22"/>
                    <w:u w:val="single"/>
                  </w:rPr>
                </w:rPrChange>
              </w:rPr>
              <w:t>,</w:t>
            </w:r>
          </w:p>
          <w:p w14:paraId="25275147" w14:textId="77777777" w:rsidR="00E12DD4" w:rsidRPr="003A1836" w:rsidRDefault="00527318" w:rsidP="0094266F">
            <w:pPr>
              <w:spacing w:line="220" w:lineRule="exact"/>
              <w:jc w:val="center"/>
              <w:rPr>
                <w:rFonts w:ascii="Calibri" w:hAnsi="Calibri"/>
                <w:sz w:val="22"/>
                <w:szCs w:val="22"/>
                <w:rPrChange w:id="22" w:author="Boyce, Richard David" w:date="2016-11-16T13:56:00Z">
                  <w:rPr>
                    <w:rFonts w:ascii="Calibri" w:hAnsi="Calibri"/>
                    <w:sz w:val="22"/>
                    <w:szCs w:val="22"/>
                    <w:u w:val="single"/>
                  </w:rPr>
                </w:rPrChange>
              </w:rPr>
            </w:pPr>
            <w:r w:rsidRPr="003A1836">
              <w:rPr>
                <w:rFonts w:ascii="Calibri" w:hAnsi="Calibri"/>
                <w:sz w:val="22"/>
                <w:szCs w:val="22"/>
                <w:rPrChange w:id="23" w:author="Boyce, Richard David" w:date="2016-11-16T13:56:00Z">
                  <w:rPr>
                    <w:rFonts w:ascii="Calibri" w:hAnsi="Calibri"/>
                    <w:sz w:val="22"/>
                    <w:szCs w:val="22"/>
                    <w:u w:val="single"/>
                  </w:rPr>
                </w:rPrChange>
              </w:rPr>
              <w:t xml:space="preserve">milnacipran, </w:t>
            </w:r>
            <w:r w:rsidR="00E12DD4" w:rsidRPr="003A1836">
              <w:rPr>
                <w:rFonts w:ascii="Calibri" w:hAnsi="Calibri"/>
                <w:sz w:val="22"/>
                <w:szCs w:val="22"/>
                <w:rPrChange w:id="24" w:author="Boyce, Richard David" w:date="2016-11-16T13:56:00Z">
                  <w:rPr>
                    <w:rFonts w:ascii="Calibri" w:hAnsi="Calibri"/>
                    <w:sz w:val="22"/>
                    <w:szCs w:val="22"/>
                    <w:u w:val="single"/>
                  </w:rPr>
                </w:rPrChange>
              </w:rPr>
              <w:t>mirtazapine,</w:t>
            </w:r>
          </w:p>
          <w:p w14:paraId="4B39B2F2" w14:textId="5D2DAC13" w:rsidR="00AB1ADE" w:rsidRPr="003A1836" w:rsidRDefault="00E12DD4" w:rsidP="0094266F">
            <w:pPr>
              <w:spacing w:line="220" w:lineRule="exact"/>
              <w:jc w:val="center"/>
              <w:rPr>
                <w:rFonts w:ascii="Calibri" w:hAnsi="Calibri"/>
                <w:sz w:val="22"/>
                <w:szCs w:val="22"/>
                <w:rPrChange w:id="25" w:author="Boyce, Richard David" w:date="2016-11-16T13:56:00Z">
                  <w:rPr>
                    <w:rFonts w:ascii="Calibri" w:hAnsi="Calibri"/>
                    <w:sz w:val="22"/>
                    <w:szCs w:val="22"/>
                    <w:u w:val="single"/>
                  </w:rPr>
                </w:rPrChange>
              </w:rPr>
            </w:pPr>
            <w:r w:rsidRPr="003A1836">
              <w:rPr>
                <w:rFonts w:ascii="Calibri" w:hAnsi="Calibri"/>
                <w:sz w:val="22"/>
                <w:szCs w:val="22"/>
                <w:rPrChange w:id="26" w:author="Boyce, Richard David" w:date="2016-11-16T13:56:00Z">
                  <w:rPr>
                    <w:rFonts w:ascii="Calibri" w:hAnsi="Calibri"/>
                    <w:sz w:val="22"/>
                    <w:szCs w:val="22"/>
                    <w:u w:val="single"/>
                  </w:rPr>
                </w:rPrChange>
              </w:rPr>
              <w:t>reboxetine</w:t>
            </w:r>
            <w:r w:rsidR="009C331F" w:rsidRPr="003A1836">
              <w:rPr>
                <w:rFonts w:ascii="Calibri" w:hAnsi="Calibri"/>
                <w:sz w:val="22"/>
                <w:szCs w:val="22"/>
                <w:rPrChange w:id="27" w:author="Boyce, Richard David" w:date="2016-11-16T13:56:00Z">
                  <w:rPr>
                    <w:rFonts w:ascii="Calibri" w:hAnsi="Calibri"/>
                    <w:sz w:val="22"/>
                    <w:szCs w:val="22"/>
                    <w:u w:val="single"/>
                  </w:rPr>
                </w:rPrChange>
              </w:rPr>
              <w:t>,</w:t>
            </w:r>
          </w:p>
          <w:p w14:paraId="3C2F4E96" w14:textId="150A5197" w:rsidR="009C331F" w:rsidRPr="003A1836" w:rsidRDefault="009C331F" w:rsidP="0094266F">
            <w:pPr>
              <w:spacing w:line="220" w:lineRule="exact"/>
              <w:jc w:val="center"/>
              <w:rPr>
                <w:rFonts w:ascii="Calibri" w:hAnsi="Calibri"/>
                <w:sz w:val="22"/>
                <w:szCs w:val="22"/>
                <w:rPrChange w:id="28" w:author="Boyce, Richard David" w:date="2016-11-16T13:56:00Z">
                  <w:rPr>
                    <w:rFonts w:ascii="Calibri" w:hAnsi="Calibri"/>
                    <w:sz w:val="22"/>
                    <w:szCs w:val="22"/>
                    <w:u w:val="single"/>
                  </w:rPr>
                </w:rPrChange>
              </w:rPr>
            </w:pPr>
            <w:r w:rsidRPr="003A1836">
              <w:rPr>
                <w:rFonts w:ascii="Calibri" w:hAnsi="Calibri"/>
                <w:sz w:val="22"/>
                <w:szCs w:val="22"/>
                <w:rPrChange w:id="29" w:author="Boyce, Richard David" w:date="2016-11-16T13:56:00Z">
                  <w:rPr>
                    <w:rFonts w:ascii="Calibri" w:hAnsi="Calibri"/>
                    <w:sz w:val="22"/>
                    <w:szCs w:val="22"/>
                    <w:u w:val="single"/>
                  </w:rPr>
                </w:rPrChange>
              </w:rPr>
              <w:t>vilazodone</w:t>
            </w:r>
          </w:p>
          <w:p w14:paraId="665A9B0B" w14:textId="51C37E61" w:rsidR="00C71A4B" w:rsidRPr="00CE2944" w:rsidRDefault="00C71A4B" w:rsidP="0094266F">
            <w:pPr>
              <w:spacing w:line="220" w:lineRule="exact"/>
              <w:jc w:val="center"/>
              <w:rPr>
                <w:rFonts w:ascii="Calibri" w:hAnsi="Calibri"/>
                <w:sz w:val="22"/>
                <w:szCs w:val="22"/>
              </w:rPr>
            </w:pPr>
          </w:p>
        </w:tc>
        <w:tc>
          <w:tcPr>
            <w:tcW w:w="3780" w:type="dxa"/>
          </w:tcPr>
          <w:p w14:paraId="3CFAD97A" w14:textId="6B84917E" w:rsidR="00AB1ADE" w:rsidRPr="00CE2944" w:rsidRDefault="00A87FFC" w:rsidP="009C331F">
            <w:pPr>
              <w:spacing w:line="220" w:lineRule="exact"/>
              <w:jc w:val="center"/>
              <w:rPr>
                <w:rFonts w:ascii="Calibri" w:hAnsi="Calibri"/>
                <w:sz w:val="22"/>
                <w:szCs w:val="22"/>
              </w:rPr>
            </w:pPr>
            <w:r>
              <w:rPr>
                <w:rFonts w:ascii="Calibri" w:hAnsi="Calibri"/>
                <w:sz w:val="22"/>
                <w:szCs w:val="22"/>
                <w:u w:val="single"/>
              </w:rPr>
              <w:t>Moderate inhibitors</w:t>
            </w:r>
            <w:r w:rsidR="003150B5">
              <w:rPr>
                <w:rFonts w:ascii="Calibri" w:hAnsi="Calibri"/>
                <w:sz w:val="22"/>
                <w:szCs w:val="22"/>
              </w:rPr>
              <w:t xml:space="preserve">: </w:t>
            </w:r>
            <w:r>
              <w:rPr>
                <w:rFonts w:ascii="Calibri" w:hAnsi="Calibri"/>
                <w:sz w:val="22"/>
                <w:szCs w:val="22"/>
              </w:rPr>
              <w:t>Duloxetine</w:t>
            </w:r>
          </w:p>
        </w:tc>
        <w:tc>
          <w:tcPr>
            <w:tcW w:w="4770" w:type="dxa"/>
            <w:gridSpan w:val="2"/>
          </w:tcPr>
          <w:p w14:paraId="77F7993B" w14:textId="2C1ECD47" w:rsidR="00AB1ADE" w:rsidRPr="00A87FFC" w:rsidRDefault="00A87FFC" w:rsidP="003150B5">
            <w:pPr>
              <w:spacing w:line="220" w:lineRule="exact"/>
              <w:jc w:val="center"/>
              <w:rPr>
                <w:rFonts w:ascii="Calibri" w:hAnsi="Calibri"/>
                <w:sz w:val="22"/>
                <w:szCs w:val="22"/>
              </w:rPr>
            </w:pPr>
            <w:r>
              <w:rPr>
                <w:rFonts w:ascii="Calibri" w:hAnsi="Calibri"/>
                <w:sz w:val="22"/>
                <w:szCs w:val="22"/>
                <w:u w:val="single"/>
              </w:rPr>
              <w:t>Strong Inhibitors:</w:t>
            </w:r>
            <w:r w:rsidR="009C331F">
              <w:rPr>
                <w:rFonts w:ascii="Calibri" w:hAnsi="Calibri"/>
                <w:sz w:val="22"/>
                <w:szCs w:val="22"/>
              </w:rPr>
              <w:t xml:space="preserve"> Paroxetine,</w:t>
            </w:r>
            <w:r w:rsidR="009C331F" w:rsidRPr="009C331F">
              <w:rPr>
                <w:rFonts w:ascii="Calibri" w:hAnsi="Calibri"/>
                <w:sz w:val="22"/>
                <w:szCs w:val="22"/>
                <w:vertAlign w:val="superscript"/>
              </w:rPr>
              <w:t>5,6</w:t>
            </w:r>
            <w:r w:rsidR="009C331F">
              <w:rPr>
                <w:rFonts w:ascii="Calibri" w:hAnsi="Calibri"/>
                <w:sz w:val="22"/>
                <w:szCs w:val="22"/>
              </w:rPr>
              <w:t xml:space="preserve"> f</w:t>
            </w:r>
            <w:r>
              <w:rPr>
                <w:rFonts w:ascii="Calibri" w:hAnsi="Calibri"/>
                <w:sz w:val="22"/>
                <w:szCs w:val="22"/>
              </w:rPr>
              <w:t>luoxetine</w:t>
            </w:r>
            <w:r w:rsidR="009C331F">
              <w:rPr>
                <w:rFonts w:ascii="Calibri" w:hAnsi="Calibri"/>
                <w:sz w:val="22"/>
                <w:szCs w:val="22"/>
              </w:rPr>
              <w:t>,</w:t>
            </w:r>
            <w:r w:rsidR="009C331F" w:rsidRPr="009C331F">
              <w:rPr>
                <w:rFonts w:ascii="Calibri" w:hAnsi="Calibri"/>
                <w:sz w:val="22"/>
                <w:szCs w:val="22"/>
                <w:vertAlign w:val="superscript"/>
              </w:rPr>
              <w:t>5</w:t>
            </w:r>
            <w:r w:rsidR="009C331F">
              <w:rPr>
                <w:rFonts w:ascii="Calibri" w:hAnsi="Calibri"/>
                <w:sz w:val="22"/>
                <w:szCs w:val="22"/>
              </w:rPr>
              <w:t xml:space="preserve"> b</w:t>
            </w:r>
            <w:r w:rsidR="00C71A4B">
              <w:rPr>
                <w:rFonts w:ascii="Calibri" w:hAnsi="Calibri"/>
                <w:sz w:val="22"/>
                <w:szCs w:val="22"/>
              </w:rPr>
              <w:t>upropion</w:t>
            </w:r>
            <w:r w:rsidR="00C71A4B" w:rsidRPr="00C71A4B">
              <w:rPr>
                <w:rFonts w:ascii="Calibri" w:hAnsi="Calibri"/>
                <w:sz w:val="22"/>
                <w:szCs w:val="22"/>
                <w:vertAlign w:val="superscript"/>
              </w:rPr>
              <w:t>3</w:t>
            </w:r>
          </w:p>
        </w:tc>
      </w:tr>
      <w:tr w:rsidR="000876FA" w:rsidRPr="00CE2944" w14:paraId="63BEF7E2" w14:textId="2899629C" w:rsidTr="000876FA">
        <w:tc>
          <w:tcPr>
            <w:tcW w:w="3535" w:type="dxa"/>
            <w:tcBorders>
              <w:bottom w:val="thinThickSmallGap" w:sz="24" w:space="0" w:color="auto"/>
              <w:right w:val="thinThickSmallGap" w:sz="24" w:space="0" w:color="auto"/>
            </w:tcBorders>
          </w:tcPr>
          <w:p w14:paraId="1294D2F6" w14:textId="7DE6A9BA" w:rsidR="00AB1ADE" w:rsidRPr="00CE2944" w:rsidRDefault="00AB1ADE" w:rsidP="000E477B">
            <w:pPr>
              <w:spacing w:line="220" w:lineRule="exact"/>
              <w:rPr>
                <w:rFonts w:ascii="Calibri" w:hAnsi="Calibri"/>
                <w:sz w:val="22"/>
                <w:szCs w:val="22"/>
              </w:rPr>
            </w:pPr>
          </w:p>
        </w:tc>
        <w:tc>
          <w:tcPr>
            <w:tcW w:w="2070" w:type="dxa"/>
            <w:tcBorders>
              <w:bottom w:val="thinThickSmallGap" w:sz="24" w:space="0" w:color="auto"/>
            </w:tcBorders>
          </w:tcPr>
          <w:p w14:paraId="7D938991" w14:textId="77777777" w:rsidR="00AB1ADE" w:rsidRPr="00CE2944" w:rsidRDefault="00AB1ADE" w:rsidP="000E477B">
            <w:pPr>
              <w:spacing w:line="220" w:lineRule="exact"/>
              <w:jc w:val="center"/>
              <w:rPr>
                <w:rFonts w:ascii="Calibri" w:hAnsi="Calibri"/>
                <w:sz w:val="22"/>
                <w:szCs w:val="22"/>
              </w:rPr>
            </w:pPr>
          </w:p>
        </w:tc>
        <w:tc>
          <w:tcPr>
            <w:tcW w:w="3780" w:type="dxa"/>
            <w:tcBorders>
              <w:bottom w:val="thinThickSmallGap" w:sz="24" w:space="0" w:color="auto"/>
            </w:tcBorders>
          </w:tcPr>
          <w:p w14:paraId="57F6C86B" w14:textId="77777777" w:rsidR="00AB1ADE" w:rsidRPr="00CE2944" w:rsidRDefault="00AB1ADE" w:rsidP="000E477B">
            <w:pPr>
              <w:spacing w:line="220" w:lineRule="exact"/>
              <w:jc w:val="center"/>
              <w:rPr>
                <w:rFonts w:ascii="Calibri" w:hAnsi="Calibri"/>
                <w:sz w:val="22"/>
                <w:szCs w:val="22"/>
              </w:rPr>
            </w:pPr>
          </w:p>
        </w:tc>
        <w:tc>
          <w:tcPr>
            <w:tcW w:w="1440" w:type="dxa"/>
            <w:tcBorders>
              <w:bottom w:val="thinThickSmallGap" w:sz="24" w:space="0" w:color="auto"/>
            </w:tcBorders>
          </w:tcPr>
          <w:p w14:paraId="31739906" w14:textId="77777777" w:rsidR="00AB1ADE" w:rsidRPr="00CE2944" w:rsidRDefault="00AB1ADE" w:rsidP="000E477B">
            <w:pPr>
              <w:spacing w:line="220" w:lineRule="exact"/>
              <w:jc w:val="center"/>
              <w:rPr>
                <w:rFonts w:ascii="Calibri" w:hAnsi="Calibri"/>
                <w:sz w:val="22"/>
                <w:szCs w:val="22"/>
              </w:rPr>
            </w:pPr>
          </w:p>
        </w:tc>
        <w:tc>
          <w:tcPr>
            <w:tcW w:w="3330" w:type="dxa"/>
            <w:tcBorders>
              <w:bottom w:val="thinThickSmallGap" w:sz="24" w:space="0" w:color="auto"/>
            </w:tcBorders>
          </w:tcPr>
          <w:p w14:paraId="1F68CC1F" w14:textId="77777777" w:rsidR="00AB1ADE" w:rsidRPr="00CE2944" w:rsidRDefault="00AB1ADE" w:rsidP="000E477B">
            <w:pPr>
              <w:spacing w:line="220" w:lineRule="exact"/>
              <w:jc w:val="center"/>
              <w:rPr>
                <w:rFonts w:ascii="Calibri" w:hAnsi="Calibri"/>
                <w:sz w:val="22"/>
                <w:szCs w:val="22"/>
              </w:rPr>
            </w:pPr>
          </w:p>
        </w:tc>
      </w:tr>
      <w:tr w:rsidR="000F1CF3" w:rsidRPr="00CE2944" w14:paraId="1E01E217" w14:textId="1EE6571F" w:rsidTr="000876FA">
        <w:tc>
          <w:tcPr>
            <w:tcW w:w="3535" w:type="dxa"/>
            <w:tcBorders>
              <w:right w:val="thinThickSmallGap" w:sz="24" w:space="0" w:color="auto"/>
            </w:tcBorders>
          </w:tcPr>
          <w:p w14:paraId="7C8EA56D" w14:textId="07210FD3" w:rsidR="000F1CF3" w:rsidRPr="00CE2944" w:rsidRDefault="000F1CF3" w:rsidP="00F122D7">
            <w:pPr>
              <w:spacing w:line="220" w:lineRule="exact"/>
              <w:rPr>
                <w:rFonts w:ascii="Calibri" w:hAnsi="Calibri"/>
                <w:sz w:val="22"/>
                <w:szCs w:val="22"/>
              </w:rPr>
            </w:pPr>
            <w:r>
              <w:rPr>
                <w:rFonts w:ascii="Calibri" w:hAnsi="Calibri"/>
                <w:sz w:val="22"/>
                <w:szCs w:val="22"/>
              </w:rPr>
              <w:t xml:space="preserve">Tamoxifen treatment </w:t>
            </w:r>
          </w:p>
        </w:tc>
        <w:tc>
          <w:tcPr>
            <w:tcW w:w="2070" w:type="dxa"/>
            <w:tcBorders>
              <w:right w:val="single" w:sz="4" w:space="0" w:color="auto"/>
            </w:tcBorders>
          </w:tcPr>
          <w:p w14:paraId="0675B5E5" w14:textId="55903AC5" w:rsidR="000F1CF3" w:rsidRPr="000E477B" w:rsidRDefault="000F1CF3" w:rsidP="000E477B">
            <w:pPr>
              <w:spacing w:line="220" w:lineRule="exact"/>
              <w:jc w:val="center"/>
              <w:rPr>
                <w:rFonts w:ascii="Calibri" w:hAnsi="Calibri"/>
                <w:sz w:val="18"/>
                <w:szCs w:val="18"/>
              </w:rPr>
            </w:pPr>
            <w:r w:rsidRPr="000E477B">
              <w:rPr>
                <w:rFonts w:ascii="Wingdings" w:hAnsi="Wingdings"/>
                <w:color w:val="20D71A"/>
                <w:sz w:val="18"/>
                <w:szCs w:val="18"/>
              </w:rPr>
              <w:t></w:t>
            </w:r>
            <w:r>
              <w:rPr>
                <w:rFonts w:ascii="Calibri" w:hAnsi="Calibri"/>
                <w:sz w:val="18"/>
                <w:szCs w:val="18"/>
                <w:vertAlign w:val="superscript"/>
              </w:rPr>
              <w:t>1</w:t>
            </w:r>
          </w:p>
        </w:tc>
        <w:tc>
          <w:tcPr>
            <w:tcW w:w="3780" w:type="dxa"/>
          </w:tcPr>
          <w:p w14:paraId="7B3AD324" w14:textId="21D70572" w:rsidR="000F1CF3" w:rsidRPr="000E477B" w:rsidRDefault="000F1CF3" w:rsidP="000E477B">
            <w:pPr>
              <w:spacing w:line="220" w:lineRule="exact"/>
              <w:jc w:val="center"/>
              <w:rPr>
                <w:rFonts w:ascii="Calibri" w:hAnsi="Calibri"/>
                <w:sz w:val="18"/>
                <w:szCs w:val="18"/>
              </w:rPr>
            </w:pPr>
            <w:r w:rsidRPr="000E477B">
              <w:rPr>
                <w:rFonts w:ascii="Wingdings" w:hAnsi="Wingdings"/>
                <w:color w:val="FCC00A"/>
                <w:sz w:val="18"/>
                <w:szCs w:val="18"/>
              </w:rPr>
              <w:t></w:t>
            </w:r>
            <w:r>
              <w:rPr>
                <w:rFonts w:ascii="Calibri" w:hAnsi="Calibri"/>
                <w:sz w:val="18"/>
                <w:szCs w:val="18"/>
                <w:vertAlign w:val="superscript"/>
              </w:rPr>
              <w:t>1</w:t>
            </w:r>
          </w:p>
        </w:tc>
        <w:tc>
          <w:tcPr>
            <w:tcW w:w="1440" w:type="dxa"/>
          </w:tcPr>
          <w:p w14:paraId="1AC30BFC" w14:textId="77777777" w:rsidR="000F1CF3" w:rsidRPr="000E477B" w:rsidRDefault="000F1CF3" w:rsidP="000E477B">
            <w:pPr>
              <w:spacing w:line="220" w:lineRule="exact"/>
              <w:jc w:val="center"/>
              <w:rPr>
                <w:rFonts w:ascii="Calibri" w:hAnsi="Calibri"/>
                <w:sz w:val="18"/>
                <w:szCs w:val="18"/>
              </w:rPr>
            </w:pPr>
          </w:p>
        </w:tc>
        <w:tc>
          <w:tcPr>
            <w:tcW w:w="3330" w:type="dxa"/>
          </w:tcPr>
          <w:p w14:paraId="05A907AC" w14:textId="50F8A7D3" w:rsidR="000F1CF3" w:rsidRPr="000E477B" w:rsidRDefault="000F1CF3" w:rsidP="000E477B">
            <w:pPr>
              <w:spacing w:line="220" w:lineRule="exact"/>
              <w:jc w:val="center"/>
              <w:rPr>
                <w:rFonts w:ascii="Calibri" w:hAnsi="Calibri"/>
                <w:sz w:val="18"/>
                <w:szCs w:val="18"/>
              </w:rPr>
            </w:pPr>
            <w:r w:rsidRPr="000E477B">
              <w:rPr>
                <w:rFonts w:ascii="Wingdings" w:hAnsi="Wingdings"/>
                <w:color w:val="FF0080"/>
                <w:sz w:val="18"/>
                <w:szCs w:val="18"/>
              </w:rPr>
              <w:t></w:t>
            </w:r>
            <w:r>
              <w:rPr>
                <w:rFonts w:ascii="Calibri" w:hAnsi="Calibri"/>
                <w:sz w:val="18"/>
                <w:szCs w:val="18"/>
                <w:vertAlign w:val="superscript"/>
              </w:rPr>
              <w:t>2</w:t>
            </w:r>
          </w:p>
        </w:tc>
      </w:tr>
      <w:tr w:rsidR="000F1CF3" w:rsidRPr="00CE2944" w14:paraId="12829403" w14:textId="6E1E95C2" w:rsidTr="000876FA">
        <w:tc>
          <w:tcPr>
            <w:tcW w:w="3535" w:type="dxa"/>
            <w:tcBorders>
              <w:right w:val="thinThickSmallGap" w:sz="24" w:space="0" w:color="auto"/>
            </w:tcBorders>
          </w:tcPr>
          <w:p w14:paraId="48BB9E44" w14:textId="77777777" w:rsidR="000F1CF3" w:rsidRPr="00CE2944" w:rsidRDefault="000F1CF3" w:rsidP="000E477B">
            <w:pPr>
              <w:spacing w:line="220" w:lineRule="exact"/>
              <w:rPr>
                <w:rFonts w:ascii="Calibri" w:hAnsi="Calibri"/>
                <w:sz w:val="22"/>
                <w:szCs w:val="22"/>
              </w:rPr>
            </w:pPr>
          </w:p>
        </w:tc>
        <w:tc>
          <w:tcPr>
            <w:tcW w:w="2070" w:type="dxa"/>
            <w:tcBorders>
              <w:right w:val="single" w:sz="4" w:space="0" w:color="auto"/>
            </w:tcBorders>
          </w:tcPr>
          <w:p w14:paraId="5F309352" w14:textId="77777777" w:rsidR="000F1CF3" w:rsidRPr="000E477B" w:rsidRDefault="000F1CF3" w:rsidP="000E477B">
            <w:pPr>
              <w:spacing w:line="220" w:lineRule="exact"/>
              <w:jc w:val="center"/>
              <w:rPr>
                <w:rFonts w:ascii="Calibri" w:hAnsi="Calibri"/>
                <w:sz w:val="18"/>
                <w:szCs w:val="18"/>
              </w:rPr>
            </w:pPr>
          </w:p>
        </w:tc>
        <w:tc>
          <w:tcPr>
            <w:tcW w:w="3780" w:type="dxa"/>
          </w:tcPr>
          <w:p w14:paraId="78BAEAC6" w14:textId="77777777" w:rsidR="000F1CF3" w:rsidRPr="000E477B" w:rsidRDefault="000F1CF3" w:rsidP="000E477B">
            <w:pPr>
              <w:spacing w:line="220" w:lineRule="exact"/>
              <w:jc w:val="center"/>
              <w:rPr>
                <w:rFonts w:ascii="Calibri" w:hAnsi="Calibri"/>
                <w:sz w:val="18"/>
                <w:szCs w:val="18"/>
              </w:rPr>
            </w:pPr>
          </w:p>
        </w:tc>
        <w:tc>
          <w:tcPr>
            <w:tcW w:w="1440" w:type="dxa"/>
          </w:tcPr>
          <w:p w14:paraId="35CD9F4C" w14:textId="77777777" w:rsidR="000F1CF3" w:rsidRPr="000E477B" w:rsidRDefault="000F1CF3" w:rsidP="000E477B">
            <w:pPr>
              <w:spacing w:line="220" w:lineRule="exact"/>
              <w:jc w:val="center"/>
              <w:rPr>
                <w:rFonts w:ascii="Calibri" w:hAnsi="Calibri"/>
                <w:sz w:val="18"/>
                <w:szCs w:val="18"/>
              </w:rPr>
            </w:pPr>
          </w:p>
        </w:tc>
        <w:tc>
          <w:tcPr>
            <w:tcW w:w="3330" w:type="dxa"/>
          </w:tcPr>
          <w:p w14:paraId="26641EB4" w14:textId="77777777" w:rsidR="000F1CF3" w:rsidRPr="000E477B" w:rsidRDefault="000F1CF3" w:rsidP="000E477B">
            <w:pPr>
              <w:spacing w:line="220" w:lineRule="exact"/>
              <w:jc w:val="center"/>
              <w:rPr>
                <w:rFonts w:ascii="Calibri" w:hAnsi="Calibri"/>
                <w:sz w:val="18"/>
                <w:szCs w:val="18"/>
              </w:rPr>
            </w:pPr>
          </w:p>
        </w:tc>
      </w:tr>
    </w:tbl>
    <w:p w14:paraId="3674E399" w14:textId="7849FFB6" w:rsidR="005C1B31" w:rsidRPr="000E477B" w:rsidRDefault="00CE2944">
      <w:pPr>
        <w:rPr>
          <w:rFonts w:ascii="Calibri" w:hAnsi="Calibri"/>
          <w:sz w:val="20"/>
          <w:szCs w:val="20"/>
        </w:rPr>
      </w:pPr>
      <w:r w:rsidRPr="000E477B">
        <w:rPr>
          <w:rFonts w:ascii="Wingdings" w:hAnsi="Wingdings"/>
          <w:color w:val="20D71A"/>
          <w:sz w:val="20"/>
          <w:szCs w:val="20"/>
        </w:rPr>
        <w:t></w:t>
      </w:r>
      <w:r w:rsidRPr="000E477B">
        <w:rPr>
          <w:rFonts w:ascii="Calibri" w:hAnsi="Calibri"/>
          <w:color w:val="20D71A"/>
          <w:sz w:val="20"/>
          <w:szCs w:val="20"/>
        </w:rPr>
        <w:t xml:space="preserve"> </w:t>
      </w:r>
      <w:r w:rsidRPr="000E477B">
        <w:rPr>
          <w:rFonts w:ascii="Calibri" w:hAnsi="Calibri"/>
          <w:sz w:val="20"/>
          <w:szCs w:val="20"/>
        </w:rPr>
        <w:t xml:space="preserve">= No special precautions.  </w:t>
      </w:r>
      <w:r w:rsidRPr="000E477B">
        <w:rPr>
          <w:rFonts w:ascii="Calibri" w:hAnsi="Calibri"/>
          <w:color w:val="20D71A"/>
          <w:sz w:val="20"/>
          <w:szCs w:val="20"/>
        </w:rPr>
        <w:t xml:space="preserve"> </w:t>
      </w:r>
      <w:r w:rsidRPr="000E477B">
        <w:rPr>
          <w:rFonts w:ascii="Wingdings" w:hAnsi="Wingdings"/>
          <w:color w:val="FCC00A"/>
          <w:sz w:val="20"/>
          <w:szCs w:val="20"/>
        </w:rPr>
        <w:t></w:t>
      </w:r>
      <w:r w:rsidR="00520BD2">
        <w:rPr>
          <w:rFonts w:ascii="Calibri" w:hAnsi="Calibri"/>
          <w:sz w:val="20"/>
          <w:szCs w:val="20"/>
        </w:rPr>
        <w:t xml:space="preserve"> = Assess risk and take precautions as necessary</w:t>
      </w:r>
      <w:r w:rsidRPr="000E477B">
        <w:rPr>
          <w:rFonts w:ascii="Calibri" w:hAnsi="Calibri"/>
          <w:sz w:val="20"/>
          <w:szCs w:val="20"/>
        </w:rPr>
        <w:t>.</w:t>
      </w:r>
      <w:r w:rsidRPr="000E477B">
        <w:rPr>
          <w:rFonts w:ascii="Calibri" w:hAnsi="Calibri"/>
          <w:color w:val="FF0080"/>
          <w:sz w:val="20"/>
          <w:szCs w:val="20"/>
        </w:rPr>
        <w:t xml:space="preserve">  </w:t>
      </w:r>
      <w:r w:rsidRPr="000E477B">
        <w:rPr>
          <w:rFonts w:ascii="Wingdings" w:hAnsi="Wingdings"/>
          <w:color w:val="FF0080"/>
          <w:sz w:val="20"/>
          <w:szCs w:val="20"/>
        </w:rPr>
        <w:t></w:t>
      </w:r>
      <w:r w:rsidR="00F122D7">
        <w:rPr>
          <w:rFonts w:ascii="Calibri" w:hAnsi="Calibri"/>
          <w:sz w:val="20"/>
          <w:szCs w:val="20"/>
        </w:rPr>
        <w:t xml:space="preserve"> = Take measures to reduce risk.</w:t>
      </w:r>
    </w:p>
    <w:p w14:paraId="3D4C3A60" w14:textId="77777777" w:rsidR="00B055D5" w:rsidRDefault="00B055D5">
      <w:pPr>
        <w:rPr>
          <w:rFonts w:ascii="Calibri" w:hAnsi="Calibri"/>
          <w:sz w:val="18"/>
          <w:szCs w:val="18"/>
        </w:rPr>
      </w:pPr>
    </w:p>
    <w:p w14:paraId="5D31A93D" w14:textId="77777777" w:rsidR="0033128E" w:rsidRDefault="0033128E">
      <w:pPr>
        <w:rPr>
          <w:rFonts w:ascii="Calibri" w:hAnsi="Calibri"/>
          <w:sz w:val="18"/>
          <w:szCs w:val="18"/>
        </w:rPr>
      </w:pPr>
    </w:p>
    <w:p w14:paraId="55366AB7" w14:textId="1E46C8B5" w:rsidR="0033128E" w:rsidRPr="00C548B4" w:rsidRDefault="0033128E">
      <w:pPr>
        <w:rPr>
          <w:rFonts w:ascii="Calibri" w:hAnsi="Calibri"/>
        </w:rPr>
      </w:pPr>
      <w:r w:rsidRPr="00C548B4">
        <w:rPr>
          <w:rFonts w:ascii="Calibri" w:hAnsi="Calibri"/>
        </w:rPr>
        <w:t>Changes in Area Under the Curve with Antidepressants</w:t>
      </w:r>
    </w:p>
    <w:p w14:paraId="6A496F7C" w14:textId="77777777" w:rsidR="0033128E" w:rsidRDefault="0033128E">
      <w:pPr>
        <w:rPr>
          <w:rFonts w:ascii="Calibri" w:hAnsi="Calibri"/>
          <w:sz w:val="18"/>
          <w:szCs w:val="18"/>
        </w:rPr>
      </w:pPr>
    </w:p>
    <w:tbl>
      <w:tblPr>
        <w:tblStyle w:val="GridTable1Light"/>
        <w:tblW w:w="0" w:type="auto"/>
        <w:tblLook w:val="04A0" w:firstRow="1" w:lastRow="0" w:firstColumn="1" w:lastColumn="0" w:noHBand="0" w:noVBand="1"/>
      </w:tblPr>
      <w:tblGrid>
        <w:gridCol w:w="1358"/>
        <w:gridCol w:w="1739"/>
        <w:gridCol w:w="2288"/>
        <w:gridCol w:w="8799"/>
      </w:tblGrid>
      <w:tr w:rsidR="00C548B4" w14:paraId="1DA1794C" w14:textId="77777777" w:rsidTr="00C54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8BF1A5" w14:textId="2D1121BB" w:rsidR="00C548B4" w:rsidRDefault="00C548B4">
            <w:pPr>
              <w:rPr>
                <w:rFonts w:ascii="Calibri" w:hAnsi="Calibri"/>
                <w:sz w:val="18"/>
                <w:szCs w:val="18"/>
              </w:rPr>
            </w:pPr>
            <w:r>
              <w:rPr>
                <w:rFonts w:ascii="Calibri" w:hAnsi="Calibri"/>
                <w:sz w:val="18"/>
                <w:szCs w:val="18"/>
              </w:rPr>
              <w:t>Medication</w:t>
            </w:r>
          </w:p>
        </w:tc>
        <w:tc>
          <w:tcPr>
            <w:tcW w:w="0" w:type="auto"/>
          </w:tcPr>
          <w:p w14:paraId="58C1F519" w14:textId="0547C7A6" w:rsidR="00C548B4" w:rsidRDefault="00C548B4">
            <w:pPr>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Substrate Medication</w:t>
            </w:r>
          </w:p>
        </w:tc>
        <w:tc>
          <w:tcPr>
            <w:tcW w:w="0" w:type="auto"/>
          </w:tcPr>
          <w:p w14:paraId="23E495BA" w14:textId="70D950DA" w:rsidR="00C548B4" w:rsidRDefault="00C548B4" w:rsidP="00C822B3">
            <w:pPr>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 xml:space="preserve">Percent </w:t>
            </w:r>
            <w:del w:id="30" w:author="Boyce, Richard David" w:date="2016-11-16T13:57:00Z">
              <w:r w:rsidDel="00C822B3">
                <w:rPr>
                  <w:rFonts w:ascii="Calibri" w:hAnsi="Calibri"/>
                  <w:sz w:val="18"/>
                  <w:szCs w:val="18"/>
                </w:rPr>
                <w:delText xml:space="preserve">change </w:delText>
              </w:r>
            </w:del>
            <w:ins w:id="31" w:author="Boyce, Richard David" w:date="2016-11-16T13:57:00Z">
              <w:r w:rsidR="00C822B3">
                <w:rPr>
                  <w:rFonts w:ascii="Calibri" w:hAnsi="Calibri"/>
                  <w:sz w:val="18"/>
                  <w:szCs w:val="18"/>
                </w:rPr>
                <w:t>increase</w:t>
              </w:r>
              <w:bookmarkStart w:id="32" w:name="_GoBack"/>
              <w:bookmarkEnd w:id="32"/>
              <w:r w:rsidR="00C822B3">
                <w:rPr>
                  <w:rFonts w:ascii="Calibri" w:hAnsi="Calibri"/>
                  <w:sz w:val="18"/>
                  <w:szCs w:val="18"/>
                </w:rPr>
                <w:t xml:space="preserve"> </w:t>
              </w:r>
            </w:ins>
            <w:r>
              <w:rPr>
                <w:rFonts w:ascii="Calibri" w:hAnsi="Calibri"/>
                <w:sz w:val="18"/>
                <w:szCs w:val="18"/>
              </w:rPr>
              <w:t>in AUC</w:t>
            </w:r>
          </w:p>
        </w:tc>
        <w:tc>
          <w:tcPr>
            <w:tcW w:w="0" w:type="auto"/>
          </w:tcPr>
          <w:p w14:paraId="1350CBA7" w14:textId="25686D2B" w:rsidR="00C548B4" w:rsidRDefault="00C548B4">
            <w:pPr>
              <w:cnfStyle w:val="100000000000" w:firstRow="1"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Source</w:t>
            </w:r>
          </w:p>
        </w:tc>
      </w:tr>
      <w:tr w:rsidR="0052418B" w14:paraId="3C03EBB9" w14:textId="77777777" w:rsidTr="0052418B">
        <w:trPr>
          <w:trHeight w:val="240"/>
        </w:trPr>
        <w:tc>
          <w:tcPr>
            <w:cnfStyle w:val="001000000000" w:firstRow="0" w:lastRow="0" w:firstColumn="1" w:lastColumn="0" w:oddVBand="0" w:evenVBand="0" w:oddHBand="0" w:evenHBand="0" w:firstRowFirstColumn="0" w:firstRowLastColumn="0" w:lastRowFirstColumn="0" w:lastRowLastColumn="0"/>
            <w:tcW w:w="0" w:type="auto"/>
          </w:tcPr>
          <w:p w14:paraId="40D99089" w14:textId="7D76DB1D" w:rsidR="0052418B" w:rsidRDefault="0052418B">
            <w:pPr>
              <w:rPr>
                <w:rFonts w:ascii="Calibri" w:hAnsi="Calibri"/>
                <w:sz w:val="18"/>
                <w:szCs w:val="18"/>
              </w:rPr>
            </w:pPr>
            <w:r>
              <w:rPr>
                <w:rFonts w:ascii="Calibri" w:hAnsi="Calibri"/>
                <w:sz w:val="18"/>
                <w:szCs w:val="18"/>
              </w:rPr>
              <w:t>Citalopram</w:t>
            </w:r>
          </w:p>
        </w:tc>
        <w:tc>
          <w:tcPr>
            <w:tcW w:w="0" w:type="auto"/>
          </w:tcPr>
          <w:p w14:paraId="758ABA99" w14:textId="53C0EF9B"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Metoprolol</w:t>
            </w:r>
          </w:p>
        </w:tc>
        <w:tc>
          <w:tcPr>
            <w:tcW w:w="0" w:type="auto"/>
          </w:tcPr>
          <w:p w14:paraId="66256FD3" w14:textId="2BB4E1C1"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200%</w:t>
            </w:r>
          </w:p>
        </w:tc>
        <w:tc>
          <w:tcPr>
            <w:tcW w:w="0" w:type="auto"/>
          </w:tcPr>
          <w:p w14:paraId="453FCF63" w14:textId="554577C9"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Desmarais and Looper, J Clin Psychiatry 2009; 70(12):1688-97 (citing product labeling by Forest and Lundbeck)</w:t>
            </w:r>
          </w:p>
        </w:tc>
      </w:tr>
      <w:tr w:rsidR="00527318" w14:paraId="40DCA8AC"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62F56C19" w14:textId="6C3F997C" w:rsidR="00527318" w:rsidRDefault="00527318">
            <w:pPr>
              <w:rPr>
                <w:rFonts w:ascii="Calibri" w:hAnsi="Calibri"/>
                <w:sz w:val="18"/>
                <w:szCs w:val="18"/>
              </w:rPr>
            </w:pPr>
            <w:r>
              <w:rPr>
                <w:rFonts w:ascii="Calibri" w:hAnsi="Calibri"/>
                <w:sz w:val="18"/>
                <w:szCs w:val="18"/>
              </w:rPr>
              <w:t>Desvenlafaxine</w:t>
            </w:r>
          </w:p>
        </w:tc>
        <w:tc>
          <w:tcPr>
            <w:tcW w:w="0" w:type="auto"/>
          </w:tcPr>
          <w:p w14:paraId="7C40D691" w14:textId="5EF0236E" w:rsidR="00527318" w:rsidRDefault="00527318">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Desimpramine</w:t>
            </w:r>
          </w:p>
        </w:tc>
        <w:tc>
          <w:tcPr>
            <w:tcW w:w="0" w:type="auto"/>
          </w:tcPr>
          <w:p w14:paraId="5E74708F" w14:textId="3D8C16B1" w:rsidR="00527318" w:rsidRDefault="00527318">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36%</w:t>
            </w:r>
          </w:p>
        </w:tc>
        <w:tc>
          <w:tcPr>
            <w:tcW w:w="0" w:type="auto"/>
          </w:tcPr>
          <w:p w14:paraId="340F0FC4" w14:textId="424F5513" w:rsidR="00527318" w:rsidRDefault="00527318">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Nichols et al. J Clin Pharmacol 2009; 49:219-228</w:t>
            </w:r>
          </w:p>
        </w:tc>
      </w:tr>
      <w:tr w:rsidR="0033128E" w14:paraId="1EB4B731"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4DB71989" w14:textId="167B0292" w:rsidR="0033128E" w:rsidRDefault="0033128E">
            <w:pPr>
              <w:rPr>
                <w:rFonts w:ascii="Calibri" w:hAnsi="Calibri"/>
                <w:sz w:val="18"/>
                <w:szCs w:val="18"/>
              </w:rPr>
            </w:pPr>
            <w:r>
              <w:rPr>
                <w:rFonts w:ascii="Calibri" w:hAnsi="Calibri"/>
                <w:sz w:val="18"/>
                <w:szCs w:val="18"/>
              </w:rPr>
              <w:t>Duloxetine</w:t>
            </w:r>
          </w:p>
        </w:tc>
        <w:tc>
          <w:tcPr>
            <w:tcW w:w="0" w:type="auto"/>
          </w:tcPr>
          <w:p w14:paraId="045B7A82" w14:textId="081E4587" w:rsidR="0033128E" w:rsidRDefault="0033128E">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Metoprolol</w:t>
            </w:r>
          </w:p>
        </w:tc>
        <w:tc>
          <w:tcPr>
            <w:tcW w:w="0" w:type="auto"/>
          </w:tcPr>
          <w:p w14:paraId="4477899E" w14:textId="0C5DFF26" w:rsidR="0033128E" w:rsidRDefault="0033128E">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180%</w:t>
            </w:r>
          </w:p>
        </w:tc>
        <w:tc>
          <w:tcPr>
            <w:tcW w:w="0" w:type="auto"/>
          </w:tcPr>
          <w:p w14:paraId="38E75BAC" w14:textId="0D1203A3" w:rsidR="0033128E" w:rsidRDefault="0033128E">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Preskorn et al. J Clin Psychopharmacol 2007;27:28-34</w:t>
            </w:r>
          </w:p>
        </w:tc>
      </w:tr>
      <w:tr w:rsidR="00527318" w14:paraId="7A6F36BD"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5BF9CD4E" w14:textId="1793ED7E" w:rsidR="00527318" w:rsidRDefault="00527318">
            <w:pPr>
              <w:rPr>
                <w:rFonts w:ascii="Calibri" w:hAnsi="Calibri"/>
                <w:sz w:val="18"/>
                <w:szCs w:val="18"/>
              </w:rPr>
            </w:pPr>
            <w:r>
              <w:rPr>
                <w:rFonts w:ascii="Calibri" w:hAnsi="Calibri"/>
                <w:sz w:val="18"/>
                <w:szCs w:val="18"/>
              </w:rPr>
              <w:t>Duloxetine</w:t>
            </w:r>
          </w:p>
        </w:tc>
        <w:tc>
          <w:tcPr>
            <w:tcW w:w="0" w:type="auto"/>
          </w:tcPr>
          <w:p w14:paraId="19460A4C" w14:textId="210AC5EE" w:rsidR="00527318" w:rsidRDefault="00527318">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Desimpramine</w:t>
            </w:r>
          </w:p>
        </w:tc>
        <w:tc>
          <w:tcPr>
            <w:tcW w:w="0" w:type="auto"/>
          </w:tcPr>
          <w:p w14:paraId="2F05BABC" w14:textId="3557F60E" w:rsidR="00527318" w:rsidRDefault="00527318">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290%</w:t>
            </w:r>
          </w:p>
        </w:tc>
        <w:tc>
          <w:tcPr>
            <w:tcW w:w="0" w:type="auto"/>
          </w:tcPr>
          <w:p w14:paraId="09D98FD3" w14:textId="0A875294" w:rsidR="00527318" w:rsidRDefault="00527318">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Skinner et al. Clin Pharmacol Thera 2003; 73:170-177</w:t>
            </w:r>
          </w:p>
        </w:tc>
      </w:tr>
      <w:tr w:rsidR="0033128E" w14:paraId="6AC189E4"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15E4A73F" w14:textId="215DC876" w:rsidR="0033128E" w:rsidRDefault="0033128E">
            <w:pPr>
              <w:rPr>
                <w:rFonts w:ascii="Calibri" w:hAnsi="Calibri"/>
                <w:sz w:val="18"/>
                <w:szCs w:val="18"/>
              </w:rPr>
            </w:pPr>
            <w:r>
              <w:rPr>
                <w:rFonts w:ascii="Calibri" w:hAnsi="Calibri"/>
                <w:sz w:val="18"/>
                <w:szCs w:val="18"/>
              </w:rPr>
              <w:t>Escitalopram</w:t>
            </w:r>
          </w:p>
        </w:tc>
        <w:tc>
          <w:tcPr>
            <w:tcW w:w="0" w:type="auto"/>
          </w:tcPr>
          <w:p w14:paraId="7FF0EA8F" w14:textId="25E02864" w:rsidR="0033128E" w:rsidRDefault="0033128E">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Metoprolol</w:t>
            </w:r>
          </w:p>
        </w:tc>
        <w:tc>
          <w:tcPr>
            <w:tcW w:w="0" w:type="auto"/>
          </w:tcPr>
          <w:p w14:paraId="58636583" w14:textId="237A4FC8" w:rsidR="0033128E" w:rsidRDefault="0033128E">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89%</w:t>
            </w:r>
          </w:p>
        </w:tc>
        <w:tc>
          <w:tcPr>
            <w:tcW w:w="0" w:type="auto"/>
          </w:tcPr>
          <w:p w14:paraId="783A2C47" w14:textId="26538220" w:rsidR="0033128E" w:rsidRDefault="0033128E">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Preskorn et al. J Clin Psychopharmacol 2007;27:28-34</w:t>
            </w:r>
          </w:p>
        </w:tc>
      </w:tr>
      <w:tr w:rsidR="0033128E" w14:paraId="74973EAD"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1DD3D176" w14:textId="1DD64B04" w:rsidR="0033128E" w:rsidRDefault="00C71A4B">
            <w:pPr>
              <w:rPr>
                <w:rFonts w:ascii="Calibri" w:hAnsi="Calibri"/>
                <w:sz w:val="18"/>
                <w:szCs w:val="18"/>
              </w:rPr>
            </w:pPr>
            <w:r>
              <w:rPr>
                <w:rFonts w:ascii="Calibri" w:hAnsi="Calibri"/>
                <w:sz w:val="18"/>
                <w:szCs w:val="18"/>
              </w:rPr>
              <w:t>Escitalopram</w:t>
            </w:r>
          </w:p>
        </w:tc>
        <w:tc>
          <w:tcPr>
            <w:tcW w:w="0" w:type="auto"/>
          </w:tcPr>
          <w:p w14:paraId="62176957" w14:textId="41089705" w:rsidR="0033128E"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Desipramine</w:t>
            </w:r>
          </w:p>
        </w:tc>
        <w:tc>
          <w:tcPr>
            <w:tcW w:w="0" w:type="auto"/>
          </w:tcPr>
          <w:p w14:paraId="373127C4" w14:textId="019667FF" w:rsidR="0033128E"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100%</w:t>
            </w:r>
          </w:p>
        </w:tc>
        <w:tc>
          <w:tcPr>
            <w:tcW w:w="0" w:type="auto"/>
          </w:tcPr>
          <w:p w14:paraId="73CF5906" w14:textId="53FE9905" w:rsidR="0033128E"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Lexapro product label: (</w:t>
            </w:r>
            <w:r w:rsidR="00C548B4" w:rsidRPr="00C548B4">
              <w:rPr>
                <w:rFonts w:ascii="Calibri" w:hAnsi="Calibri"/>
                <w:sz w:val="18"/>
                <w:szCs w:val="18"/>
              </w:rPr>
              <w:t>https://dailymed.nlm.nih.gov/dailymed/drugInfo.cfm?setid=4a08b6cf-7ba0-54a9-14e0-a6e8d1e4854e</w:t>
            </w:r>
          </w:p>
        </w:tc>
      </w:tr>
      <w:tr w:rsidR="0033128E" w14:paraId="17168E30" w14:textId="77777777" w:rsidTr="0052418B">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694C6AA8" w14:textId="65114F95" w:rsidR="0033128E" w:rsidRDefault="0052418B">
            <w:pPr>
              <w:rPr>
                <w:rFonts w:ascii="Calibri" w:hAnsi="Calibri"/>
                <w:sz w:val="18"/>
                <w:szCs w:val="18"/>
              </w:rPr>
            </w:pPr>
            <w:r>
              <w:rPr>
                <w:rFonts w:ascii="Calibri" w:hAnsi="Calibri"/>
                <w:sz w:val="18"/>
                <w:szCs w:val="18"/>
              </w:rPr>
              <w:t>Fluoxetine</w:t>
            </w:r>
          </w:p>
        </w:tc>
        <w:tc>
          <w:tcPr>
            <w:tcW w:w="0" w:type="auto"/>
          </w:tcPr>
          <w:p w14:paraId="33A499F4" w14:textId="6426E0BE" w:rsidR="0033128E"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Desipramine</w:t>
            </w:r>
          </w:p>
        </w:tc>
        <w:tc>
          <w:tcPr>
            <w:tcW w:w="0" w:type="auto"/>
          </w:tcPr>
          <w:p w14:paraId="4CB30732" w14:textId="2D346FD6" w:rsidR="0033128E"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480%</w:t>
            </w:r>
          </w:p>
        </w:tc>
        <w:tc>
          <w:tcPr>
            <w:tcW w:w="0" w:type="auto"/>
          </w:tcPr>
          <w:p w14:paraId="0B27F60A" w14:textId="4FB33B0F" w:rsidR="0033128E"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Preskorn et al. J Clin Psychopharmacol 1994; 14:90-98</w:t>
            </w:r>
          </w:p>
        </w:tc>
      </w:tr>
      <w:tr w:rsidR="0052418B" w14:paraId="3D98D116"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5BC20858" w14:textId="2A9A0DAA" w:rsidR="0052418B" w:rsidRDefault="0052418B">
            <w:pPr>
              <w:rPr>
                <w:rFonts w:ascii="Calibri" w:hAnsi="Calibri"/>
                <w:sz w:val="18"/>
                <w:szCs w:val="18"/>
              </w:rPr>
            </w:pPr>
            <w:r>
              <w:rPr>
                <w:rFonts w:ascii="Calibri" w:hAnsi="Calibri"/>
                <w:sz w:val="18"/>
                <w:szCs w:val="18"/>
              </w:rPr>
              <w:t>Sertraline</w:t>
            </w:r>
          </w:p>
        </w:tc>
        <w:tc>
          <w:tcPr>
            <w:tcW w:w="0" w:type="auto"/>
          </w:tcPr>
          <w:p w14:paraId="3DC6ED8A" w14:textId="730AEFF9"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Desipramine</w:t>
            </w:r>
          </w:p>
        </w:tc>
        <w:tc>
          <w:tcPr>
            <w:tcW w:w="0" w:type="auto"/>
          </w:tcPr>
          <w:p w14:paraId="13938B3F" w14:textId="05A50CA9"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23%</w:t>
            </w:r>
          </w:p>
        </w:tc>
        <w:tc>
          <w:tcPr>
            <w:tcW w:w="0" w:type="auto"/>
          </w:tcPr>
          <w:p w14:paraId="1E51A7A3" w14:textId="5209C7A7"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Preskorn et al. J Clin Psychopharmacol 1994; 14:90-98</w:t>
            </w:r>
          </w:p>
        </w:tc>
      </w:tr>
      <w:tr w:rsidR="00C71A4B" w14:paraId="0544AA94"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575995E3" w14:textId="2F92D5FB" w:rsidR="00C71A4B" w:rsidRDefault="00C71A4B">
            <w:pPr>
              <w:rPr>
                <w:rFonts w:ascii="Calibri" w:hAnsi="Calibri"/>
                <w:sz w:val="18"/>
                <w:szCs w:val="18"/>
              </w:rPr>
            </w:pPr>
            <w:r>
              <w:rPr>
                <w:rFonts w:ascii="Calibri" w:hAnsi="Calibri"/>
                <w:sz w:val="18"/>
                <w:szCs w:val="18"/>
              </w:rPr>
              <w:t>Sertraline</w:t>
            </w:r>
          </w:p>
        </w:tc>
        <w:tc>
          <w:tcPr>
            <w:tcW w:w="0" w:type="auto"/>
          </w:tcPr>
          <w:p w14:paraId="22D80620" w14:textId="2F27C54B" w:rsidR="00C71A4B"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Metoprolol</w:t>
            </w:r>
          </w:p>
        </w:tc>
        <w:tc>
          <w:tcPr>
            <w:tcW w:w="0" w:type="auto"/>
          </w:tcPr>
          <w:p w14:paraId="546FB93D" w14:textId="23C8902F" w:rsidR="00C71A4B"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48%</w:t>
            </w:r>
          </w:p>
        </w:tc>
        <w:tc>
          <w:tcPr>
            <w:tcW w:w="0" w:type="auto"/>
          </w:tcPr>
          <w:p w14:paraId="5D223B2A" w14:textId="60502EEB" w:rsidR="00C71A4B"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Preskorn et al. J Clin Psychopharmacol 2007;27:28-34 (Study 1)</w:t>
            </w:r>
          </w:p>
        </w:tc>
      </w:tr>
      <w:tr w:rsidR="00C71A4B" w14:paraId="746FD414" w14:textId="77777777" w:rsidTr="0052418B">
        <w:trPr>
          <w:trHeight w:val="242"/>
        </w:trPr>
        <w:tc>
          <w:tcPr>
            <w:cnfStyle w:val="001000000000" w:firstRow="0" w:lastRow="0" w:firstColumn="1" w:lastColumn="0" w:oddVBand="0" w:evenVBand="0" w:oddHBand="0" w:evenHBand="0" w:firstRowFirstColumn="0" w:firstRowLastColumn="0" w:lastRowFirstColumn="0" w:lastRowLastColumn="0"/>
            <w:tcW w:w="0" w:type="auto"/>
          </w:tcPr>
          <w:p w14:paraId="3650ADF5" w14:textId="7F24D106" w:rsidR="00C71A4B" w:rsidRDefault="00C71A4B">
            <w:pPr>
              <w:rPr>
                <w:rFonts w:ascii="Calibri" w:hAnsi="Calibri"/>
                <w:sz w:val="18"/>
                <w:szCs w:val="18"/>
              </w:rPr>
            </w:pPr>
            <w:r>
              <w:rPr>
                <w:rFonts w:ascii="Calibri" w:hAnsi="Calibri"/>
                <w:sz w:val="18"/>
                <w:szCs w:val="18"/>
              </w:rPr>
              <w:t>Sertraline</w:t>
            </w:r>
          </w:p>
        </w:tc>
        <w:tc>
          <w:tcPr>
            <w:tcW w:w="0" w:type="auto"/>
          </w:tcPr>
          <w:p w14:paraId="502E60B3" w14:textId="4273C359" w:rsidR="00C71A4B"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Metoprolol</w:t>
            </w:r>
          </w:p>
        </w:tc>
        <w:tc>
          <w:tcPr>
            <w:tcW w:w="0" w:type="auto"/>
          </w:tcPr>
          <w:p w14:paraId="1E40A4EC" w14:textId="6E1A0406" w:rsidR="00C71A4B"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67%</w:t>
            </w:r>
          </w:p>
        </w:tc>
        <w:tc>
          <w:tcPr>
            <w:tcW w:w="0" w:type="auto"/>
          </w:tcPr>
          <w:p w14:paraId="3103A8CF" w14:textId="77193A16" w:rsidR="00C71A4B" w:rsidRDefault="00C71A4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Preskorn et al. J Clin Psychopharmacol 2007;27:28-34 (Study 2)</w:t>
            </w:r>
          </w:p>
        </w:tc>
      </w:tr>
      <w:tr w:rsidR="0052418B" w14:paraId="10C0AA85"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092F60CE" w14:textId="4A5A757A" w:rsidR="0052418B" w:rsidRDefault="0052418B">
            <w:pPr>
              <w:rPr>
                <w:rFonts w:ascii="Calibri" w:hAnsi="Calibri"/>
                <w:sz w:val="18"/>
                <w:szCs w:val="18"/>
              </w:rPr>
            </w:pPr>
            <w:r>
              <w:rPr>
                <w:rFonts w:ascii="Calibri" w:hAnsi="Calibri"/>
                <w:sz w:val="18"/>
                <w:szCs w:val="18"/>
              </w:rPr>
              <w:t>Paroxetine</w:t>
            </w:r>
          </w:p>
        </w:tc>
        <w:tc>
          <w:tcPr>
            <w:tcW w:w="0" w:type="auto"/>
          </w:tcPr>
          <w:p w14:paraId="79A17F6C" w14:textId="0B5995E7"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Desipramine</w:t>
            </w:r>
          </w:p>
        </w:tc>
        <w:tc>
          <w:tcPr>
            <w:tcW w:w="0" w:type="auto"/>
          </w:tcPr>
          <w:p w14:paraId="43A2421A" w14:textId="06D86476"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421%</w:t>
            </w:r>
          </w:p>
        </w:tc>
        <w:tc>
          <w:tcPr>
            <w:tcW w:w="0" w:type="auto"/>
          </w:tcPr>
          <w:p w14:paraId="42CEC0A1" w14:textId="314DA762" w:rsidR="0052418B" w:rsidRDefault="0052418B">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 xml:space="preserve">Alderman et al. </w:t>
            </w:r>
            <w:r w:rsidR="00527318">
              <w:rPr>
                <w:rFonts w:ascii="Calibri" w:hAnsi="Calibri"/>
                <w:sz w:val="18"/>
                <w:szCs w:val="18"/>
              </w:rPr>
              <w:t>J Clin Psychopharmacol 1997; 17:284-291</w:t>
            </w:r>
          </w:p>
        </w:tc>
      </w:tr>
      <w:tr w:rsidR="00C548B4" w14:paraId="3AA69AE8" w14:textId="77777777" w:rsidTr="00C548B4">
        <w:tc>
          <w:tcPr>
            <w:cnfStyle w:val="001000000000" w:firstRow="0" w:lastRow="0" w:firstColumn="1" w:lastColumn="0" w:oddVBand="0" w:evenVBand="0" w:oddHBand="0" w:evenHBand="0" w:firstRowFirstColumn="0" w:firstRowLastColumn="0" w:lastRowFirstColumn="0" w:lastRowLastColumn="0"/>
            <w:tcW w:w="0" w:type="auto"/>
          </w:tcPr>
          <w:p w14:paraId="5FB1E755" w14:textId="2491773F" w:rsidR="00C548B4" w:rsidRDefault="00C548B4">
            <w:pPr>
              <w:rPr>
                <w:rFonts w:ascii="Calibri" w:hAnsi="Calibri"/>
                <w:sz w:val="18"/>
                <w:szCs w:val="18"/>
              </w:rPr>
            </w:pPr>
            <w:r>
              <w:rPr>
                <w:rFonts w:ascii="Calibri" w:hAnsi="Calibri"/>
                <w:sz w:val="18"/>
                <w:szCs w:val="18"/>
              </w:rPr>
              <w:t>Venlafaxine</w:t>
            </w:r>
          </w:p>
        </w:tc>
        <w:tc>
          <w:tcPr>
            <w:tcW w:w="0" w:type="auto"/>
          </w:tcPr>
          <w:p w14:paraId="47048A1C" w14:textId="7B9871DE" w:rsidR="00C548B4" w:rsidRDefault="00C548B4">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Metoprolol</w:t>
            </w:r>
          </w:p>
        </w:tc>
        <w:tc>
          <w:tcPr>
            <w:tcW w:w="0" w:type="auto"/>
          </w:tcPr>
          <w:p w14:paraId="14333309" w14:textId="22554484" w:rsidR="00C548B4" w:rsidRDefault="00C548B4">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30-40%</w:t>
            </w:r>
          </w:p>
        </w:tc>
        <w:tc>
          <w:tcPr>
            <w:tcW w:w="0" w:type="auto"/>
          </w:tcPr>
          <w:p w14:paraId="0B39921A" w14:textId="3C3240F6" w:rsidR="00C548B4" w:rsidRDefault="00C548B4">
            <w:pPr>
              <w:cnfStyle w:val="000000000000" w:firstRow="0" w:lastRow="0" w:firstColumn="0" w:lastColumn="0" w:oddVBand="0" w:evenVBand="0" w:oddHBand="0" w:evenHBand="0" w:firstRowFirstColumn="0" w:firstRowLastColumn="0" w:lastRowFirstColumn="0" w:lastRowLastColumn="0"/>
              <w:rPr>
                <w:rFonts w:ascii="Calibri" w:hAnsi="Calibri"/>
                <w:sz w:val="18"/>
                <w:szCs w:val="18"/>
              </w:rPr>
            </w:pPr>
            <w:r>
              <w:rPr>
                <w:rFonts w:ascii="Calibri" w:hAnsi="Calibri"/>
                <w:sz w:val="18"/>
                <w:szCs w:val="18"/>
              </w:rPr>
              <w:t>Spina et al. CNS Drugs 2012; 26:39-67 (citing package insert but could not find in package insert)</w:t>
            </w:r>
          </w:p>
        </w:tc>
      </w:tr>
    </w:tbl>
    <w:p w14:paraId="065EF014" w14:textId="77777777" w:rsidR="0033128E" w:rsidRDefault="0033128E">
      <w:pPr>
        <w:rPr>
          <w:rFonts w:ascii="Calibri" w:hAnsi="Calibri"/>
          <w:sz w:val="18"/>
          <w:szCs w:val="18"/>
        </w:rPr>
      </w:pPr>
    </w:p>
    <w:p w14:paraId="23A8DB5A" w14:textId="77777777" w:rsidR="0033128E" w:rsidRDefault="0033128E">
      <w:pPr>
        <w:rPr>
          <w:rFonts w:ascii="Calibri" w:hAnsi="Calibri"/>
          <w:sz w:val="18"/>
          <w:szCs w:val="18"/>
        </w:rPr>
      </w:pPr>
    </w:p>
    <w:p w14:paraId="1FF3E29D" w14:textId="77777777" w:rsidR="0033128E" w:rsidRPr="00B055D5" w:rsidRDefault="0033128E">
      <w:pPr>
        <w:rPr>
          <w:rFonts w:ascii="Calibri" w:hAnsi="Calibri"/>
          <w:sz w:val="18"/>
          <w:szCs w:val="18"/>
        </w:rPr>
      </w:pPr>
    </w:p>
    <w:p w14:paraId="30684DE4" w14:textId="77777777" w:rsidR="00CE2944" w:rsidRPr="00CE2944" w:rsidRDefault="00CE2944">
      <w:pPr>
        <w:rPr>
          <w:rFonts w:ascii="Calibri" w:hAnsi="Calibri"/>
          <w:sz w:val="22"/>
          <w:szCs w:val="22"/>
        </w:rPr>
        <w:sectPr w:rsidR="00CE2944" w:rsidRPr="00CE2944" w:rsidSect="005C1B31">
          <w:pgSz w:w="15840" w:h="12240" w:orient="landscape"/>
          <w:pgMar w:top="936" w:right="936" w:bottom="936" w:left="936" w:header="720" w:footer="720" w:gutter="0"/>
          <w:cols w:space="720"/>
          <w:docGrid w:linePitch="360"/>
        </w:sectPr>
      </w:pPr>
      <w:r w:rsidRPr="001C56B0">
        <w:rPr>
          <w:rFonts w:ascii="Calibri" w:hAnsi="Calibri"/>
          <w:b/>
          <w:sz w:val="22"/>
          <w:szCs w:val="22"/>
        </w:rPr>
        <w:lastRenderedPageBreak/>
        <w:t>Footnotes</w:t>
      </w:r>
      <w:r w:rsidRPr="00CE2944">
        <w:rPr>
          <w:rFonts w:ascii="Calibri" w:hAnsi="Calibri"/>
          <w:sz w:val="22"/>
          <w:szCs w:val="22"/>
        </w:rPr>
        <w:t>:</w:t>
      </w:r>
    </w:p>
    <w:p w14:paraId="739CAD43" w14:textId="5B3CC16F" w:rsidR="002A3E99" w:rsidRDefault="008A4EA9" w:rsidP="008A4EA9">
      <w:pPr>
        <w:pStyle w:val="ListParagraph"/>
        <w:numPr>
          <w:ilvl w:val="0"/>
          <w:numId w:val="2"/>
        </w:numPr>
        <w:spacing w:line="200" w:lineRule="exact"/>
        <w:rPr>
          <w:rFonts w:ascii="Calibri" w:hAnsi="Calibri"/>
          <w:sz w:val="20"/>
          <w:szCs w:val="20"/>
        </w:rPr>
      </w:pPr>
      <w:r>
        <w:rPr>
          <w:rFonts w:ascii="Calibri" w:hAnsi="Calibri"/>
          <w:sz w:val="20"/>
          <w:szCs w:val="20"/>
        </w:rPr>
        <w:lastRenderedPageBreak/>
        <w:t>An analysis of 2430 women receiving tamoxifen and a single SSRI found no significant increase in the recurrence of breast cancer for patients taking fluoxetine (OR 0.97, 95% CI: 0.86-1.10), sertraline (OR 1.02, 95% CI: 0.93-1.18), fluvoxamine (OR 1.05, 95% CI: 0.93-1.18), citalopram (OR 0.98, 95% CI: 0.86-1.12), or venlafaxine (OR 0.96, 95% CI: 0.80-1.15) 25% of the time concurrently.  If the proportion of concurrent use increases, no significant differences are observed. Source: Kelly et al. BMJ 2010:340:c693.</w:t>
      </w:r>
    </w:p>
    <w:p w14:paraId="402B266C" w14:textId="3F4E3CC1" w:rsidR="008A4EA9" w:rsidRDefault="008A4EA9" w:rsidP="008A4EA9">
      <w:pPr>
        <w:pStyle w:val="ListParagraph"/>
        <w:numPr>
          <w:ilvl w:val="0"/>
          <w:numId w:val="2"/>
        </w:numPr>
        <w:spacing w:line="200" w:lineRule="exact"/>
        <w:rPr>
          <w:rFonts w:ascii="Calibri" w:hAnsi="Calibri"/>
          <w:sz w:val="20"/>
          <w:szCs w:val="20"/>
        </w:rPr>
      </w:pPr>
      <w:r>
        <w:rPr>
          <w:rFonts w:ascii="Calibri" w:hAnsi="Calibri"/>
          <w:sz w:val="20"/>
          <w:szCs w:val="20"/>
        </w:rPr>
        <w:t xml:space="preserve">The same study mentioned in footnote 1 found the odds of recurrence with paroxetine to be 1.12 (95% CI: 1.02-1.23).  Higher risk with was observed with greater concurrent use of tamoxifen and paroxetine. It is recommended that paroxetine be avoided in women receiving tamoxifen. </w:t>
      </w:r>
      <w:r w:rsidR="000C52AE">
        <w:rPr>
          <w:rFonts w:ascii="Calibri" w:hAnsi="Calibri"/>
          <w:sz w:val="20"/>
          <w:szCs w:val="20"/>
        </w:rPr>
        <w:t>While the evidence to date suggests no significant increase in risk with fluoxetine, it is advisable to use another SSRI/SNRI to avoid the interaction.</w:t>
      </w:r>
      <w:r w:rsidR="001024F6" w:rsidRPr="001024F6">
        <w:rPr>
          <w:rFonts w:ascii="Calibri" w:hAnsi="Calibri"/>
          <w:sz w:val="20"/>
          <w:szCs w:val="20"/>
        </w:rPr>
        <w:t xml:space="preserve"> </w:t>
      </w:r>
      <w:r w:rsidR="001024F6">
        <w:rPr>
          <w:rFonts w:ascii="Calibri" w:hAnsi="Calibri"/>
          <w:sz w:val="20"/>
          <w:szCs w:val="20"/>
        </w:rPr>
        <w:t xml:space="preserve">Source: Kelly et al. BMJ 2010:340:c693.  However, another large cohort study conducted in Southern California studying 8099 women taking paroxetine found no significant risk in recurrent of breast cancer.  Odds ratios for 25% concurrent use were </w:t>
      </w:r>
      <w:r w:rsidR="00E9363E">
        <w:rPr>
          <w:rFonts w:ascii="Calibri" w:hAnsi="Calibri"/>
          <w:sz w:val="20"/>
          <w:szCs w:val="20"/>
        </w:rPr>
        <w:t>1.06 (95% CI: 0.98 to 1.14) for paroxetine.  Source: Haque et al. J. Natl Cancer Inst 2015:108(3):djv337.</w:t>
      </w:r>
    </w:p>
    <w:p w14:paraId="3E1CDC3E" w14:textId="37600F19" w:rsidR="00C71A4B" w:rsidRDefault="00C71A4B" w:rsidP="008A4EA9">
      <w:pPr>
        <w:pStyle w:val="ListParagraph"/>
        <w:numPr>
          <w:ilvl w:val="0"/>
          <w:numId w:val="2"/>
        </w:numPr>
        <w:spacing w:line="200" w:lineRule="exact"/>
        <w:rPr>
          <w:rFonts w:ascii="Calibri" w:hAnsi="Calibri"/>
          <w:sz w:val="20"/>
          <w:szCs w:val="20"/>
        </w:rPr>
      </w:pPr>
      <w:r>
        <w:rPr>
          <w:rFonts w:ascii="Calibri" w:hAnsi="Calibri"/>
          <w:sz w:val="20"/>
          <w:szCs w:val="20"/>
        </w:rPr>
        <w:t>Bupropion is a moderate inhibitor in vitro studies, but clinical doses produces substantial inhibition because plasma doses are high. (see Spina et al. CNS Drugs 2012:26:39-67.</w:t>
      </w:r>
    </w:p>
    <w:p w14:paraId="526D97AD" w14:textId="4A190177" w:rsidR="004B7BF5" w:rsidRDefault="004B7BF5" w:rsidP="008A4EA9">
      <w:pPr>
        <w:pStyle w:val="ListParagraph"/>
        <w:numPr>
          <w:ilvl w:val="0"/>
          <w:numId w:val="2"/>
        </w:numPr>
        <w:spacing w:line="200" w:lineRule="exact"/>
        <w:rPr>
          <w:rFonts w:ascii="Calibri" w:hAnsi="Calibri"/>
          <w:sz w:val="20"/>
          <w:szCs w:val="20"/>
        </w:rPr>
      </w:pPr>
      <w:r>
        <w:rPr>
          <w:rFonts w:ascii="Calibri" w:hAnsi="Calibri"/>
          <w:sz w:val="20"/>
          <w:szCs w:val="20"/>
        </w:rPr>
        <w:t>Lehmann et al. used a case-control study to evaluate long-term cancer recurrence in tamoxifen users (cases).  Controls were patients without cancer recurrence.  Antecedents of interest was chronic exposure to a CYP inhibitor. No significant differences exposure to inhibitors was observed between cases and controls.</w:t>
      </w:r>
    </w:p>
    <w:p w14:paraId="06EB95A3" w14:textId="0273C86F" w:rsidR="0033128E" w:rsidRDefault="0033128E" w:rsidP="008A4EA9">
      <w:pPr>
        <w:pStyle w:val="ListParagraph"/>
        <w:numPr>
          <w:ilvl w:val="0"/>
          <w:numId w:val="2"/>
        </w:numPr>
        <w:spacing w:line="200" w:lineRule="exact"/>
        <w:rPr>
          <w:rFonts w:ascii="Calibri" w:hAnsi="Calibri"/>
          <w:sz w:val="20"/>
          <w:szCs w:val="20"/>
        </w:rPr>
      </w:pPr>
      <w:r>
        <w:rPr>
          <w:rFonts w:ascii="Calibri" w:hAnsi="Calibri"/>
          <w:sz w:val="20"/>
          <w:szCs w:val="20"/>
        </w:rPr>
        <w:t>Alfaro et al. studied CYPD26 inhibition in extensive metabolizers for treatment with fluoxetine, paroxetine, sertraline, and venlafaxine in cross-over study. The outcome was ratio of dextromethorphan/dextrophan (DM/DX). Significant changes were observed with fluoxetine (0.313) and paroxetine (0.601) but not with sertraline (0.026) and venlafaxine (0.023).  Alfaro et al. J Clin Psychopharmacol 2000;40:58-66.</w:t>
      </w:r>
    </w:p>
    <w:p w14:paraId="7EDAC9D7" w14:textId="77777777" w:rsidR="000F35D9" w:rsidRDefault="000F35D9" w:rsidP="00913964">
      <w:pPr>
        <w:pStyle w:val="ListParagraph"/>
        <w:spacing w:line="200" w:lineRule="exact"/>
        <w:ind w:left="1080"/>
        <w:rPr>
          <w:rFonts w:ascii="Calibri" w:hAnsi="Calibri"/>
          <w:sz w:val="20"/>
          <w:szCs w:val="20"/>
        </w:rPr>
      </w:pPr>
    </w:p>
    <w:p w14:paraId="16D848F6" w14:textId="78222EE2" w:rsidR="0033128E" w:rsidRDefault="00AA2FE9" w:rsidP="008A4EA9">
      <w:pPr>
        <w:pStyle w:val="ListParagraph"/>
        <w:numPr>
          <w:ilvl w:val="0"/>
          <w:numId w:val="2"/>
        </w:numPr>
        <w:spacing w:line="200" w:lineRule="exact"/>
        <w:rPr>
          <w:rFonts w:ascii="Calibri" w:hAnsi="Calibri"/>
          <w:sz w:val="20"/>
          <w:szCs w:val="20"/>
        </w:rPr>
      </w:pPr>
      <w:r>
        <w:rPr>
          <w:rFonts w:ascii="Calibri" w:hAnsi="Calibri"/>
          <w:sz w:val="20"/>
          <w:szCs w:val="20"/>
        </w:rPr>
        <w:t xml:space="preserve">In vitro studies with paroxetine inhibition of </w:t>
      </w:r>
      <w:r w:rsidR="004B7BF5">
        <w:rPr>
          <w:rFonts w:ascii="Calibri" w:hAnsi="Calibri"/>
          <w:sz w:val="20"/>
          <w:szCs w:val="20"/>
        </w:rPr>
        <w:t>tamoxifen have shown that plasma levels of 4-hydroxy-tamoxifen to change from 12.4 ng/ml prior to paroxetine administration to 1.1 ng/ml after paroxetine administration. Stearns et al. J Natl Cancer Inst 2003:95:1758-64.</w:t>
      </w:r>
    </w:p>
    <w:p w14:paraId="4A9CB03F" w14:textId="674F866A" w:rsidR="004B7BF5" w:rsidRPr="008A4EA9" w:rsidRDefault="00913964" w:rsidP="008A4EA9">
      <w:pPr>
        <w:pStyle w:val="ListParagraph"/>
        <w:numPr>
          <w:ilvl w:val="0"/>
          <w:numId w:val="2"/>
        </w:numPr>
        <w:spacing w:line="200" w:lineRule="exact"/>
        <w:rPr>
          <w:rFonts w:ascii="Calibri" w:hAnsi="Calibri"/>
          <w:sz w:val="20"/>
          <w:szCs w:val="20"/>
        </w:rPr>
      </w:pPr>
      <w:r>
        <w:rPr>
          <w:rFonts w:ascii="Calibri" w:hAnsi="Calibri"/>
          <w:sz w:val="20"/>
          <w:szCs w:val="20"/>
        </w:rPr>
        <w:t>A study examining CYP2D6 status among patients taking tamoxifen found that exposure to a 2D6 inhibitor (paroxetine, fluoxetine, sertraline, citalopram, amiodarone, metaclopromide) found a 58% lower concentration of endoxifen than those not using an inhibitor. Desta et al. J Natl Cancer Inst 2005;97:30-9.</w:t>
      </w:r>
    </w:p>
    <w:sectPr w:rsidR="004B7BF5" w:rsidRPr="008A4EA9" w:rsidSect="00B055D5">
      <w:type w:val="continuous"/>
      <w:pgSz w:w="15840" w:h="12240" w:orient="landscape"/>
      <w:pgMar w:top="936" w:right="936" w:bottom="936" w:left="936" w:header="720" w:footer="720" w:gutter="0"/>
      <w:cols w:num="2" w:space="28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Evan W Draper" w:date="2016-11-16T13:52:00Z" w:initials="EWD">
    <w:p w14:paraId="511B8C0D" w14:textId="77777777" w:rsidR="00EB46AA" w:rsidRDefault="00EB46AA" w:rsidP="00EB46AA">
      <w:pPr>
        <w:pStyle w:val="CommentText"/>
      </w:pPr>
      <w:r>
        <w:rPr>
          <w:rStyle w:val="CommentReference"/>
        </w:rPr>
        <w:annotationRef/>
      </w:r>
      <w:r>
        <w:t xml:space="preserve">Just updating the text to reflect the table below.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803AB"/>
    <w:multiLevelType w:val="hybridMultilevel"/>
    <w:tmpl w:val="95B6F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D76258"/>
    <w:multiLevelType w:val="hybridMultilevel"/>
    <w:tmpl w:val="2F16DEAC"/>
    <w:lvl w:ilvl="0" w:tplc="76DC3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31"/>
    <w:rsid w:val="000876FA"/>
    <w:rsid w:val="000C52AE"/>
    <w:rsid w:val="000E477B"/>
    <w:rsid w:val="000F1CF3"/>
    <w:rsid w:val="000F35D9"/>
    <w:rsid w:val="001024F6"/>
    <w:rsid w:val="001323ED"/>
    <w:rsid w:val="00144AC9"/>
    <w:rsid w:val="001C56B0"/>
    <w:rsid w:val="001E5452"/>
    <w:rsid w:val="00256299"/>
    <w:rsid w:val="002A1FFE"/>
    <w:rsid w:val="002A3E99"/>
    <w:rsid w:val="0031263D"/>
    <w:rsid w:val="003150B5"/>
    <w:rsid w:val="0033128E"/>
    <w:rsid w:val="00335147"/>
    <w:rsid w:val="0034054F"/>
    <w:rsid w:val="003A1836"/>
    <w:rsid w:val="0046563E"/>
    <w:rsid w:val="004B7BF5"/>
    <w:rsid w:val="00510A05"/>
    <w:rsid w:val="00520BD2"/>
    <w:rsid w:val="0052418B"/>
    <w:rsid w:val="00527318"/>
    <w:rsid w:val="00593A54"/>
    <w:rsid w:val="005C1B31"/>
    <w:rsid w:val="006A3E8C"/>
    <w:rsid w:val="006D00F9"/>
    <w:rsid w:val="008A4EA9"/>
    <w:rsid w:val="00902E44"/>
    <w:rsid w:val="00913964"/>
    <w:rsid w:val="0094266F"/>
    <w:rsid w:val="00953090"/>
    <w:rsid w:val="009C331F"/>
    <w:rsid w:val="009E4230"/>
    <w:rsid w:val="00A87FFC"/>
    <w:rsid w:val="00A94378"/>
    <w:rsid w:val="00AA2FE9"/>
    <w:rsid w:val="00AB1ADE"/>
    <w:rsid w:val="00AC749D"/>
    <w:rsid w:val="00B055D5"/>
    <w:rsid w:val="00B322BF"/>
    <w:rsid w:val="00B7420E"/>
    <w:rsid w:val="00BE6DD8"/>
    <w:rsid w:val="00BF13F6"/>
    <w:rsid w:val="00C548B4"/>
    <w:rsid w:val="00C71A4B"/>
    <w:rsid w:val="00C822B3"/>
    <w:rsid w:val="00CC093F"/>
    <w:rsid w:val="00CC5826"/>
    <w:rsid w:val="00CE2944"/>
    <w:rsid w:val="00D61634"/>
    <w:rsid w:val="00D72804"/>
    <w:rsid w:val="00DD0864"/>
    <w:rsid w:val="00DE1E32"/>
    <w:rsid w:val="00DE3169"/>
    <w:rsid w:val="00E05D4D"/>
    <w:rsid w:val="00E12CB6"/>
    <w:rsid w:val="00E12DD4"/>
    <w:rsid w:val="00E60020"/>
    <w:rsid w:val="00E66C80"/>
    <w:rsid w:val="00E776CC"/>
    <w:rsid w:val="00E9363E"/>
    <w:rsid w:val="00EB46AA"/>
    <w:rsid w:val="00EE53FB"/>
    <w:rsid w:val="00EE77F2"/>
    <w:rsid w:val="00F03506"/>
    <w:rsid w:val="00F122D7"/>
    <w:rsid w:val="00F27321"/>
    <w:rsid w:val="00F56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4A2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A6"/>
    <w:rsid w:val="001E5452"/>
    <w:rPr>
      <w:color w:val="262424"/>
      <w:sz w:val="11"/>
      <w:szCs w:val="11"/>
    </w:rPr>
  </w:style>
  <w:style w:type="paragraph" w:styleId="ListParagraph">
    <w:name w:val="List Paragraph"/>
    <w:basedOn w:val="Normal"/>
    <w:uiPriority w:val="34"/>
    <w:qFormat/>
    <w:rsid w:val="008A4EA9"/>
    <w:pPr>
      <w:ind w:left="720"/>
      <w:contextualSpacing/>
    </w:pPr>
  </w:style>
  <w:style w:type="table" w:customStyle="1" w:styleId="GridTable1Light">
    <w:name w:val="Grid Table 1 Light"/>
    <w:basedOn w:val="TableNormal"/>
    <w:uiPriority w:val="46"/>
    <w:rsid w:val="00C548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EB46AA"/>
    <w:rPr>
      <w:sz w:val="16"/>
      <w:szCs w:val="16"/>
    </w:rPr>
  </w:style>
  <w:style w:type="paragraph" w:styleId="CommentText">
    <w:name w:val="annotation text"/>
    <w:basedOn w:val="Normal"/>
    <w:link w:val="CommentTextChar"/>
    <w:uiPriority w:val="99"/>
    <w:semiHidden/>
    <w:unhideWhenUsed/>
    <w:rsid w:val="00EB46AA"/>
    <w:rPr>
      <w:sz w:val="20"/>
      <w:szCs w:val="20"/>
    </w:rPr>
  </w:style>
  <w:style w:type="character" w:customStyle="1" w:styleId="CommentTextChar">
    <w:name w:val="Comment Text Char"/>
    <w:basedOn w:val="DefaultParagraphFont"/>
    <w:link w:val="CommentText"/>
    <w:uiPriority w:val="99"/>
    <w:semiHidden/>
    <w:rsid w:val="00EB46AA"/>
    <w:rPr>
      <w:sz w:val="20"/>
      <w:szCs w:val="20"/>
    </w:rPr>
  </w:style>
  <w:style w:type="paragraph" w:styleId="BalloonText">
    <w:name w:val="Balloon Text"/>
    <w:basedOn w:val="Normal"/>
    <w:link w:val="BalloonTextChar"/>
    <w:uiPriority w:val="99"/>
    <w:semiHidden/>
    <w:unhideWhenUsed/>
    <w:rsid w:val="00EB46AA"/>
    <w:rPr>
      <w:rFonts w:ascii="Tahoma" w:hAnsi="Tahoma" w:cs="Tahoma"/>
      <w:sz w:val="16"/>
      <w:szCs w:val="16"/>
    </w:rPr>
  </w:style>
  <w:style w:type="character" w:customStyle="1" w:styleId="BalloonTextChar">
    <w:name w:val="Balloon Text Char"/>
    <w:basedOn w:val="DefaultParagraphFont"/>
    <w:link w:val="BalloonText"/>
    <w:uiPriority w:val="99"/>
    <w:semiHidden/>
    <w:rsid w:val="00EB46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EastAsia" w:hAnsi="Verdan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2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A6"/>
    <w:rsid w:val="001E5452"/>
    <w:rPr>
      <w:color w:val="262424"/>
      <w:sz w:val="11"/>
      <w:szCs w:val="11"/>
    </w:rPr>
  </w:style>
  <w:style w:type="paragraph" w:styleId="ListParagraph">
    <w:name w:val="List Paragraph"/>
    <w:basedOn w:val="Normal"/>
    <w:uiPriority w:val="34"/>
    <w:qFormat/>
    <w:rsid w:val="008A4EA9"/>
    <w:pPr>
      <w:ind w:left="720"/>
      <w:contextualSpacing/>
    </w:pPr>
  </w:style>
  <w:style w:type="table" w:customStyle="1" w:styleId="GridTable1Light">
    <w:name w:val="Grid Table 1 Light"/>
    <w:basedOn w:val="TableNormal"/>
    <w:uiPriority w:val="46"/>
    <w:rsid w:val="00C548B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EB46AA"/>
    <w:rPr>
      <w:sz w:val="16"/>
      <w:szCs w:val="16"/>
    </w:rPr>
  </w:style>
  <w:style w:type="paragraph" w:styleId="CommentText">
    <w:name w:val="annotation text"/>
    <w:basedOn w:val="Normal"/>
    <w:link w:val="CommentTextChar"/>
    <w:uiPriority w:val="99"/>
    <w:semiHidden/>
    <w:unhideWhenUsed/>
    <w:rsid w:val="00EB46AA"/>
    <w:rPr>
      <w:sz w:val="20"/>
      <w:szCs w:val="20"/>
    </w:rPr>
  </w:style>
  <w:style w:type="character" w:customStyle="1" w:styleId="CommentTextChar">
    <w:name w:val="Comment Text Char"/>
    <w:basedOn w:val="DefaultParagraphFont"/>
    <w:link w:val="CommentText"/>
    <w:uiPriority w:val="99"/>
    <w:semiHidden/>
    <w:rsid w:val="00EB46AA"/>
    <w:rPr>
      <w:sz w:val="20"/>
      <w:szCs w:val="20"/>
    </w:rPr>
  </w:style>
  <w:style w:type="paragraph" w:styleId="BalloonText">
    <w:name w:val="Balloon Text"/>
    <w:basedOn w:val="Normal"/>
    <w:link w:val="BalloonTextChar"/>
    <w:uiPriority w:val="99"/>
    <w:semiHidden/>
    <w:unhideWhenUsed/>
    <w:rsid w:val="00EB46AA"/>
    <w:rPr>
      <w:rFonts w:ascii="Tahoma" w:hAnsi="Tahoma" w:cs="Tahoma"/>
      <w:sz w:val="16"/>
      <w:szCs w:val="16"/>
    </w:rPr>
  </w:style>
  <w:style w:type="character" w:customStyle="1" w:styleId="BalloonTextChar">
    <w:name w:val="Balloon Text Char"/>
    <w:basedOn w:val="DefaultParagraphFont"/>
    <w:link w:val="BalloonText"/>
    <w:uiPriority w:val="99"/>
    <w:semiHidden/>
    <w:rsid w:val="00EB46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Hansten</dc:creator>
  <cp:keywords/>
  <dc:description/>
  <cp:lastModifiedBy>Boyce, Richard David</cp:lastModifiedBy>
  <cp:revision>10</cp:revision>
  <dcterms:created xsi:type="dcterms:W3CDTF">2016-09-19T17:16:00Z</dcterms:created>
  <dcterms:modified xsi:type="dcterms:W3CDTF">2016-11-16T18:57:00Z</dcterms:modified>
</cp:coreProperties>
</file>